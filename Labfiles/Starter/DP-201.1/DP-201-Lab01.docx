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315A9" w:rsidRDefault="009950E6" w:rsidP="00030264">
      <w:pPr>
        <w:pStyle w:val="Heading1"/>
        <w:rPr>
          <w:rFonts w:eastAsia="Microsoft YaHei"/>
          <w:b/>
        </w:rPr>
      </w:pPr>
      <w:r w:rsidRPr="00E315A9">
        <w:rPr>
          <w:rFonts w:eastAsia="Microsoft YaHei" w:hint="eastAsia"/>
          <w:b/>
        </w:rPr>
        <w:t xml:space="preserve">DP201 </w:t>
      </w:r>
      <w:r w:rsidRPr="00E315A9">
        <w:rPr>
          <w:rFonts w:eastAsia="Microsoft YaHei" w:hint="eastAsia"/>
          <w:b/>
        </w:rPr>
        <w:t>—</w:t>
      </w:r>
      <w:r w:rsidRPr="00E315A9">
        <w:rPr>
          <w:rFonts w:eastAsia="Microsoft YaHei" w:hint="eastAsia"/>
          <w:b/>
        </w:rPr>
        <w:t xml:space="preserve"> </w:t>
      </w:r>
      <w:r w:rsidRPr="00E315A9">
        <w:rPr>
          <w:rFonts w:eastAsia="Microsoft YaHei" w:hint="eastAsia"/>
          <w:b/>
        </w:rPr>
        <w:t>设计</w:t>
      </w:r>
      <w:r w:rsidRPr="00E315A9">
        <w:rPr>
          <w:rFonts w:eastAsia="Microsoft YaHei" w:hint="eastAsia"/>
          <w:b/>
        </w:rPr>
        <w:t xml:space="preserve"> Azure </w:t>
      </w:r>
      <w:r w:rsidRPr="00E315A9">
        <w:rPr>
          <w:rFonts w:eastAsia="Microsoft YaHei" w:hint="eastAsia"/>
          <w:b/>
        </w:rPr>
        <w:t>数据平台解决方案</w:t>
      </w:r>
      <w:r w:rsidRPr="00E315A9">
        <w:rPr>
          <w:rFonts w:eastAsia="Microsoft YaHei" w:hint="eastAsia"/>
          <w:b/>
        </w:rPr>
        <w:t xml:space="preserve"> </w:t>
      </w:r>
    </w:p>
    <w:p w14:paraId="331BF5DE" w14:textId="5F124A0A" w:rsidR="009950E6" w:rsidRPr="00E315A9" w:rsidRDefault="009950E6" w:rsidP="00030264">
      <w:pPr>
        <w:pStyle w:val="Heading2"/>
        <w:rPr>
          <w:rFonts w:eastAsia="Microsoft YaHei"/>
        </w:rPr>
      </w:pPr>
      <w:r w:rsidRPr="00E315A9">
        <w:rPr>
          <w:rFonts w:eastAsia="Microsoft YaHei" w:hint="eastAsia"/>
        </w:rPr>
        <w:t>实</w:t>
      </w:r>
      <w:bookmarkStart w:id="0" w:name="_GoBack"/>
      <w:bookmarkEnd w:id="0"/>
      <w:r w:rsidRPr="00E315A9">
        <w:rPr>
          <w:rFonts w:eastAsia="Microsoft YaHei" w:hint="eastAsia"/>
        </w:rPr>
        <w:t>验</w:t>
      </w:r>
      <w:r w:rsidRPr="00E315A9">
        <w:rPr>
          <w:rFonts w:eastAsia="Microsoft YaHei" w:hint="eastAsia"/>
        </w:rPr>
        <w:t xml:space="preserve"> 1 </w:t>
      </w:r>
      <w:r w:rsidRPr="00E315A9">
        <w:rPr>
          <w:rFonts w:eastAsia="Microsoft YaHei" w:hint="eastAsia"/>
        </w:rPr>
        <w:t>—</w:t>
      </w:r>
      <w:r w:rsidRPr="00E315A9">
        <w:rPr>
          <w:rFonts w:eastAsia="Microsoft YaHei" w:hint="eastAsia"/>
        </w:rPr>
        <w:t xml:space="preserve">  Azure </w:t>
      </w:r>
      <w:r w:rsidRPr="00E315A9">
        <w:rPr>
          <w:rFonts w:eastAsia="Microsoft YaHei" w:hint="eastAsia"/>
        </w:rPr>
        <w:t>架构注意事项</w:t>
      </w:r>
      <w:r w:rsidRPr="00E315A9">
        <w:rPr>
          <w:rFonts w:eastAsia="Microsoft YaHei" w:hint="eastAsia"/>
        </w:rPr>
        <w:t xml:space="preserve"> </w:t>
      </w:r>
    </w:p>
    <w:p w14:paraId="63EC4749" w14:textId="77777777" w:rsidR="00030264" w:rsidRPr="00E315A9" w:rsidRDefault="00030264" w:rsidP="009950E6">
      <w:pPr>
        <w:rPr>
          <w:rFonts w:ascii="Segoe UI" w:eastAsia="Microsoft YaHei" w:hAnsi="Segoe UI" w:cs="Segoe UI"/>
        </w:rPr>
      </w:pPr>
    </w:p>
    <w:p w14:paraId="7422F116" w14:textId="035ACAAB" w:rsidR="001C4363" w:rsidRPr="00E315A9" w:rsidRDefault="009950E6" w:rsidP="009950E6">
      <w:pPr>
        <w:rPr>
          <w:rFonts w:ascii="Segoe UI" w:eastAsia="Microsoft YaHei" w:hAnsi="Segoe UI" w:cs="Segoe UI"/>
        </w:rPr>
      </w:pPr>
      <w:r w:rsidRPr="00E315A9">
        <w:rPr>
          <w:rFonts w:ascii="Segoe UI" w:eastAsia="Microsoft YaHei" w:hAnsi="Segoe UI" w:hint="eastAsia"/>
        </w:rPr>
        <w:t>使用下表记录</w:t>
      </w:r>
      <w:r w:rsidRPr="00E315A9">
        <w:rPr>
          <w:rFonts w:ascii="Segoe UI" w:eastAsia="Microsoft YaHei" w:hAnsi="Segoe UI" w:hint="eastAsia"/>
        </w:rPr>
        <w:t xml:space="preserve"> </w:t>
      </w:r>
      <w:proofErr w:type="spellStart"/>
      <w:r w:rsidRPr="00E315A9">
        <w:rPr>
          <w:rFonts w:ascii="Segoe UI" w:eastAsia="Microsoft YaHei" w:hAnsi="Segoe UI" w:hint="eastAsia"/>
        </w:rPr>
        <w:t>AdventureWorks</w:t>
      </w:r>
      <w:proofErr w:type="spellEnd"/>
      <w:r w:rsidRPr="00E315A9">
        <w:rPr>
          <w:rFonts w:ascii="Segoe UI" w:eastAsia="Microsoft YaHei" w:hAnsi="Segoe UI" w:hint="eastAsia"/>
        </w:rPr>
        <w:t xml:space="preserve"> </w:t>
      </w:r>
      <w:r w:rsidRPr="00E315A9">
        <w:rPr>
          <w:rFonts w:ascii="Segoe UI" w:eastAsia="Microsoft YaHei" w:hAnsi="Segoe UI" w:hint="eastAsia"/>
        </w:rPr>
        <w:t>案例研究中确定的安全性、性能、可缩放性、可用性、可恢复性、效率和操作要求。</w:t>
      </w:r>
    </w:p>
    <w:p w14:paraId="175C2E35" w14:textId="7550B9E4" w:rsidR="001C4363" w:rsidRPr="00E315A9" w:rsidRDefault="001C4363" w:rsidP="009950E6">
      <w:pPr>
        <w:rPr>
          <w:rFonts w:ascii="Segoe UI" w:eastAsia="Microsoft YaHei" w:hAnsi="Segoe UI" w:cs="Segoe UI"/>
        </w:rPr>
      </w:pPr>
      <w:r w:rsidRPr="00E315A9">
        <w:rPr>
          <w:rFonts w:ascii="Segoe UI" w:eastAsia="Microsoft YaHei" w:hAnsi="Segoe UI" w:hint="eastAsia"/>
        </w:rPr>
        <w:t>以下是可以确定的要求的一些示例。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188"/>
        <w:gridCol w:w="1573"/>
      </w:tblGrid>
      <w:tr w:rsidR="009950E6" w:rsidRPr="00E315A9" w14:paraId="4273B5F5" w14:textId="77777777" w:rsidTr="00E315A9">
        <w:tc>
          <w:tcPr>
            <w:tcW w:w="1255" w:type="dxa"/>
          </w:tcPr>
          <w:p w14:paraId="5C97CED4" w14:textId="675348AB" w:rsidR="009950E6" w:rsidRPr="00E315A9" w:rsidRDefault="00FE289A" w:rsidP="009950E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练习编号</w:t>
            </w:r>
          </w:p>
        </w:tc>
        <w:tc>
          <w:tcPr>
            <w:tcW w:w="6188" w:type="dxa"/>
          </w:tcPr>
          <w:p w14:paraId="46E683D7" w14:textId="0CD2297D" w:rsidR="009950E6" w:rsidRPr="00E315A9" w:rsidRDefault="00946287" w:rsidP="009950E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1573" w:type="dxa"/>
          </w:tcPr>
          <w:p w14:paraId="145CAD5E" w14:textId="44F42F26" w:rsidR="009950E6" w:rsidRPr="00E315A9" w:rsidRDefault="00743378" w:rsidP="009950E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要求类型</w:t>
            </w:r>
          </w:p>
        </w:tc>
      </w:tr>
      <w:tr w:rsidR="00C22CE1" w:rsidRPr="00E315A9" w14:paraId="39466078" w14:textId="77777777" w:rsidTr="00E315A9">
        <w:tc>
          <w:tcPr>
            <w:tcW w:w="1255" w:type="dxa"/>
          </w:tcPr>
          <w:p w14:paraId="6C18446E" w14:textId="2B39C08C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7A061449" w14:textId="4A5B4A2F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65E6EE24" w14:textId="5408D654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安全性，</w:t>
            </w:r>
          </w:p>
          <w:p w14:paraId="674AD55C" w14:textId="7213310D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可缩放性。</w:t>
            </w:r>
            <w:r w:rsidRPr="00E315A9">
              <w:rPr>
                <w:rFonts w:ascii="Segoe UI" w:eastAsia="Microsoft YaHei" w:hAnsi="Segoe UI" w:hint="eastAsia"/>
              </w:rPr>
              <w:t xml:space="preserve"> </w:t>
            </w:r>
          </w:p>
          <w:p w14:paraId="6DBF03FC" w14:textId="654DA613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性能，</w:t>
            </w:r>
          </w:p>
          <w:p w14:paraId="7530F135" w14:textId="77777777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可用性，</w:t>
            </w:r>
          </w:p>
          <w:p w14:paraId="187DC45E" w14:textId="77777777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可恢复性，</w:t>
            </w:r>
          </w:p>
          <w:p w14:paraId="388161D6" w14:textId="77777777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自动化</w:t>
            </w:r>
          </w:p>
          <w:p w14:paraId="3469E3E9" w14:textId="443A6AFC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或</w:t>
            </w:r>
          </w:p>
          <w:p w14:paraId="56453D1D" w14:textId="45ADD163" w:rsidR="00230146" w:rsidRPr="00E315A9" w:rsidRDefault="00230146" w:rsidP="00230146">
            <w:pPr>
              <w:rPr>
                <w:rFonts w:ascii="Segoe UI" w:eastAsia="Microsoft YaHei" w:hAnsi="Segoe UI" w:cs="Segoe UI"/>
              </w:rPr>
            </w:pPr>
            <w:r w:rsidRPr="00E315A9">
              <w:rPr>
                <w:rFonts w:ascii="Segoe UI" w:eastAsia="Microsoft YaHei" w:hAnsi="Segoe UI" w:hint="eastAsia"/>
              </w:rPr>
              <w:t>操作</w:t>
            </w:r>
          </w:p>
        </w:tc>
      </w:tr>
      <w:tr w:rsidR="00C22CE1" w:rsidRPr="00E315A9" w14:paraId="1041BD2B" w14:textId="77777777" w:rsidTr="00E315A9">
        <w:tc>
          <w:tcPr>
            <w:tcW w:w="1255" w:type="dxa"/>
          </w:tcPr>
          <w:p w14:paraId="5BEFBAC0" w14:textId="38695462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16DC4BD1" w14:textId="089E3524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1C555244" w14:textId="3846A113" w:rsidR="00C22CE1" w:rsidRPr="00E315A9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2D70460E" w14:textId="77777777" w:rsidTr="00E315A9">
        <w:tc>
          <w:tcPr>
            <w:tcW w:w="1255" w:type="dxa"/>
          </w:tcPr>
          <w:p w14:paraId="4502D285" w14:textId="52AB4D62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1852FF20" w14:textId="45A128E9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43123B0D" w14:textId="3BD7172F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3AE1A6EC" w14:textId="77777777" w:rsidTr="00E315A9">
        <w:tc>
          <w:tcPr>
            <w:tcW w:w="1255" w:type="dxa"/>
          </w:tcPr>
          <w:p w14:paraId="473C42E1" w14:textId="490E5C74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6DDE89A0" w14:textId="5D9C1CEB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0D52C1CE" w14:textId="10C4812C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2BC2458E" w14:textId="77777777" w:rsidTr="00E315A9">
        <w:tc>
          <w:tcPr>
            <w:tcW w:w="1255" w:type="dxa"/>
          </w:tcPr>
          <w:p w14:paraId="7DCD7037" w14:textId="3E174235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4D56EEEE" w14:textId="0F2FF6AF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1B191188" w14:textId="46FDBC5C" w:rsidR="00DE5FCF" w:rsidRPr="00E315A9" w:rsidRDefault="00DE5FCF" w:rsidP="00DE5FCF">
            <w:pPr>
              <w:shd w:val="clear" w:color="auto" w:fill="FFFFFF"/>
              <w:spacing w:line="285" w:lineRule="atLeast"/>
              <w:rPr>
                <w:rFonts w:ascii="Consolas" w:eastAsia="Microsoft YaHei" w:hAnsi="Consola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  <w:tr w:rsidR="00DE5FCF" w:rsidRPr="00E315A9" w14:paraId="24773F4A" w14:textId="77777777" w:rsidTr="00E315A9">
        <w:tc>
          <w:tcPr>
            <w:tcW w:w="1255" w:type="dxa"/>
          </w:tcPr>
          <w:p w14:paraId="56F3266F" w14:textId="31CDE2EE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491665F6" w14:textId="33C543FC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7B526EF2" w14:textId="1D53D2A8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4A26DFA7" w14:textId="77777777" w:rsidTr="00E315A9">
        <w:tc>
          <w:tcPr>
            <w:tcW w:w="1255" w:type="dxa"/>
          </w:tcPr>
          <w:p w14:paraId="0DC3B9A6" w14:textId="47445A4A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28B5DEE3" w14:textId="64BD2514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64346C2D" w14:textId="428789C5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5D879157" w14:textId="77777777" w:rsidTr="00E315A9">
        <w:tc>
          <w:tcPr>
            <w:tcW w:w="1255" w:type="dxa"/>
          </w:tcPr>
          <w:p w14:paraId="505ED352" w14:textId="350C71ED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60DDDFD5" w14:textId="11B70376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3AE0CF90" w14:textId="2448A38C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5CA2BEB0" w14:textId="77777777" w:rsidTr="00E315A9">
        <w:tc>
          <w:tcPr>
            <w:tcW w:w="1255" w:type="dxa"/>
          </w:tcPr>
          <w:p w14:paraId="1A35F5FB" w14:textId="7B3D563E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232A5243" w14:textId="4DA2D7CB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29A29109" w14:textId="397B6372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  <w:tr w:rsidR="00DE5FCF" w:rsidRPr="00E315A9" w14:paraId="01C45026" w14:textId="77777777" w:rsidTr="00E315A9">
        <w:tc>
          <w:tcPr>
            <w:tcW w:w="1255" w:type="dxa"/>
          </w:tcPr>
          <w:p w14:paraId="6EC15322" w14:textId="0E5412A0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6188" w:type="dxa"/>
          </w:tcPr>
          <w:p w14:paraId="099F2E66" w14:textId="75490BBC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573" w:type="dxa"/>
          </w:tcPr>
          <w:p w14:paraId="3AC3BA06" w14:textId="7B227E02" w:rsidR="00DE5FCF" w:rsidRPr="00E315A9" w:rsidRDefault="00DE5FCF" w:rsidP="00DE5FCF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520CE852" w:rsidR="009950E6" w:rsidRPr="00E315A9" w:rsidRDefault="009950E6" w:rsidP="009950E6">
      <w:pPr>
        <w:rPr>
          <w:rFonts w:ascii="Segoe UI" w:eastAsia="Microsoft YaHei" w:hAnsi="Segoe UI" w:cs="Segoe UI"/>
        </w:rPr>
      </w:pPr>
    </w:p>
    <w:sectPr w:rsidR="009950E6" w:rsidRPr="00E3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743378"/>
    <w:rsid w:val="00946287"/>
    <w:rsid w:val="00951F1F"/>
    <w:rsid w:val="009950E6"/>
    <w:rsid w:val="00A9519C"/>
    <w:rsid w:val="00B426B4"/>
    <w:rsid w:val="00C22CE1"/>
    <w:rsid w:val="00DE5FCF"/>
    <w:rsid w:val="00E315A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2019-04-01T14:56:00Z</dcterms:created>
  <dcterms:modified xsi:type="dcterms:W3CDTF">2020-03-25T09:58:00Z</dcterms:modified>
</cp:coreProperties>
</file>