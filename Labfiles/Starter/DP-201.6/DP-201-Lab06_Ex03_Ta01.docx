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19573C" w:rsidRDefault="009950E6" w:rsidP="00030264">
      <w:pPr>
        <w:pStyle w:val="Heading1"/>
        <w:rPr>
          <w:rFonts w:eastAsia="Microsoft YaHei"/>
          <w:b/>
        </w:rPr>
      </w:pPr>
      <w:bookmarkStart w:id="0" w:name="_GoBack"/>
      <w:r w:rsidRPr="0019573C">
        <w:rPr>
          <w:rFonts w:eastAsia="Microsoft YaHei" w:hint="eastAsia"/>
          <w:b/>
        </w:rPr>
        <w:t xml:space="preserve">DP201 </w:t>
      </w:r>
      <w:r w:rsidRPr="0019573C">
        <w:rPr>
          <w:rFonts w:eastAsia="Microsoft YaHei" w:hint="eastAsia"/>
          <w:b/>
        </w:rPr>
        <w:t>—</w:t>
      </w:r>
      <w:r w:rsidRPr="0019573C">
        <w:rPr>
          <w:rFonts w:eastAsia="Microsoft YaHei" w:hint="eastAsia"/>
          <w:b/>
        </w:rPr>
        <w:t xml:space="preserve"> </w:t>
      </w:r>
      <w:r w:rsidRPr="0019573C">
        <w:rPr>
          <w:rFonts w:eastAsia="Microsoft YaHei" w:hint="eastAsia"/>
          <w:b/>
        </w:rPr>
        <w:t>设计</w:t>
      </w:r>
      <w:r w:rsidRPr="0019573C">
        <w:rPr>
          <w:rFonts w:eastAsia="Microsoft YaHei" w:hint="eastAsia"/>
          <w:b/>
        </w:rPr>
        <w:t xml:space="preserve"> Azure </w:t>
      </w:r>
      <w:r w:rsidRPr="0019573C">
        <w:rPr>
          <w:rFonts w:eastAsia="Microsoft YaHei" w:hint="eastAsia"/>
          <w:b/>
        </w:rPr>
        <w:t>数据平台解决方案</w:t>
      </w:r>
      <w:r w:rsidRPr="0019573C">
        <w:rPr>
          <w:rFonts w:eastAsia="Microsoft YaHei" w:hint="eastAsia"/>
          <w:b/>
        </w:rPr>
        <w:t xml:space="preserve"> </w:t>
      </w:r>
    </w:p>
    <w:p w14:paraId="331BF5DE" w14:textId="05877072" w:rsidR="009950E6" w:rsidRPr="0019573C" w:rsidRDefault="009950E6" w:rsidP="00030264">
      <w:pPr>
        <w:pStyle w:val="Heading2"/>
        <w:rPr>
          <w:rFonts w:eastAsia="Microsoft YaHei"/>
        </w:rPr>
      </w:pPr>
      <w:r w:rsidRPr="0019573C">
        <w:rPr>
          <w:rFonts w:eastAsia="Microsoft YaHei" w:hint="eastAsia"/>
        </w:rPr>
        <w:t>实验</w:t>
      </w:r>
      <w:r w:rsidRPr="0019573C">
        <w:rPr>
          <w:rFonts w:eastAsia="Microsoft YaHei" w:hint="eastAsia"/>
        </w:rPr>
        <w:t xml:space="preserve"> 6 </w:t>
      </w:r>
      <w:r w:rsidRPr="0019573C">
        <w:rPr>
          <w:rFonts w:eastAsia="Microsoft YaHei" w:hint="eastAsia"/>
        </w:rPr>
        <w:t>—</w:t>
      </w:r>
      <w:r w:rsidRPr="0019573C">
        <w:rPr>
          <w:rFonts w:eastAsia="Microsoft YaHei" w:hint="eastAsia"/>
        </w:rPr>
        <w:t xml:space="preserve"> </w:t>
      </w:r>
      <w:r w:rsidRPr="0019573C">
        <w:rPr>
          <w:rFonts w:eastAsia="Microsoft YaHei" w:hint="eastAsia"/>
        </w:rPr>
        <w:t>效率和运营的设计</w:t>
      </w:r>
    </w:p>
    <w:p w14:paraId="63EC4749" w14:textId="2959D925" w:rsidR="00030264" w:rsidRPr="0019573C" w:rsidRDefault="00030264" w:rsidP="009950E6">
      <w:pPr>
        <w:rPr>
          <w:rFonts w:ascii="Segoe UI" w:eastAsia="Microsoft YaHei" w:hAnsi="Segoe UI" w:cs="Segoe UI"/>
        </w:rPr>
      </w:pPr>
    </w:p>
    <w:p w14:paraId="01F6C143" w14:textId="30B7AECB" w:rsidR="00EE70DF" w:rsidRPr="0019573C" w:rsidRDefault="00EE70DF" w:rsidP="00EE70DF">
      <w:pPr>
        <w:shd w:val="clear" w:color="auto" w:fill="FFFFFF"/>
        <w:spacing w:line="285" w:lineRule="atLeast"/>
        <w:rPr>
          <w:rFonts w:ascii="Segoe UI" w:eastAsia="Microsoft YaHei" w:hAnsi="Segoe UI" w:cs="Segoe UI"/>
          <w:b/>
        </w:rPr>
      </w:pPr>
      <w:r w:rsidRPr="0019573C">
        <w:rPr>
          <w:rFonts w:ascii="SimSun" w:eastAsia="Microsoft YaHei" w:hAnsi="SimSun" w:cs="SimSun" w:hint="eastAsia"/>
          <w:b/>
        </w:rPr>
        <w:t>练习</w:t>
      </w:r>
      <w:r w:rsidRPr="0019573C">
        <w:rPr>
          <w:rFonts w:ascii="Segoe UI" w:eastAsia="Microsoft YaHei" w:hAnsi="Segoe UI" w:cs="Segoe UI"/>
          <w:b/>
        </w:rPr>
        <w:t xml:space="preserve"> 3</w:t>
      </w:r>
    </w:p>
    <w:p w14:paraId="4F859F36" w14:textId="77777777" w:rsidR="005E1734" w:rsidRPr="0019573C" w:rsidRDefault="00DB40B9" w:rsidP="005E1734">
      <w:pPr>
        <w:shd w:val="clear" w:color="auto" w:fill="FFFFFF"/>
        <w:spacing w:line="285" w:lineRule="atLeast"/>
        <w:rPr>
          <w:rFonts w:ascii="Consolas" w:eastAsia="Microsoft YaHei" w:hAnsi="Consolas" w:cs="Times New Roman"/>
          <w:color w:val="000000"/>
          <w:sz w:val="21"/>
          <w:szCs w:val="21"/>
        </w:rPr>
      </w:pPr>
      <w:r w:rsidRPr="0019573C">
        <w:rPr>
          <w:rFonts w:ascii="Segoe UI" w:eastAsia="Microsoft YaHei" w:hAnsi="Segoe UI" w:hint="eastAsia"/>
          <w:b/>
        </w:rPr>
        <w:t>任务</w:t>
      </w:r>
      <w:r w:rsidRPr="0019573C">
        <w:rPr>
          <w:rFonts w:ascii="Segoe UI" w:eastAsia="Microsoft YaHei" w:hAnsi="Segoe UI" w:hint="eastAsia"/>
          <w:b/>
        </w:rPr>
        <w:t xml:space="preserve"> 1</w:t>
      </w:r>
      <w:r w:rsidRPr="0019573C">
        <w:rPr>
          <w:rFonts w:ascii="Segoe UI" w:eastAsia="Microsoft YaHei" w:hAnsi="Segoe UI" w:hint="eastAsia"/>
          <w:b/>
        </w:rPr>
        <w:t>：使用自动化来减少工作量和错误</w:t>
      </w:r>
    </w:p>
    <w:p w14:paraId="2DA06273" w14:textId="087D1B62" w:rsidR="00B86102" w:rsidRPr="0019573C" w:rsidRDefault="00B86102" w:rsidP="00CE1C1D">
      <w:pPr>
        <w:shd w:val="clear" w:color="auto" w:fill="FFFFFF"/>
        <w:spacing w:after="0" w:line="285" w:lineRule="atLeast"/>
        <w:rPr>
          <w:rFonts w:ascii="Segoe UI" w:eastAsia="Microsoft YaHei" w:hAnsi="Segoe UI" w:cs="Segoe UI"/>
        </w:rPr>
      </w:pPr>
    </w:p>
    <w:p w14:paraId="639E2012" w14:textId="109759CF" w:rsidR="00DB40B9" w:rsidRPr="0019573C" w:rsidRDefault="009950E6" w:rsidP="00DB40B9">
      <w:pPr>
        <w:shd w:val="clear" w:color="auto" w:fill="FFFFFF"/>
        <w:spacing w:line="285" w:lineRule="atLeast"/>
        <w:rPr>
          <w:rFonts w:ascii="Segoe UI" w:eastAsia="Microsoft YaHei" w:hAnsi="Segoe UI" w:cs="Segoe UI"/>
        </w:rPr>
      </w:pPr>
      <w:r w:rsidRPr="0019573C">
        <w:rPr>
          <w:rFonts w:ascii="Segoe UI" w:eastAsia="Microsoft YaHei" w:hAnsi="Segoe UI" w:hint="eastAsia"/>
        </w:rPr>
        <w:t>使用下表列出自动化语言和方法的选项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739"/>
      </w:tblGrid>
      <w:tr w:rsidR="005E1734" w:rsidRPr="0019573C" w14:paraId="4273B5F5" w14:textId="77777777" w:rsidTr="0019573C">
        <w:tc>
          <w:tcPr>
            <w:tcW w:w="895" w:type="dxa"/>
          </w:tcPr>
          <w:p w14:paraId="5C97CED4" w14:textId="0649BF75" w:rsidR="005E1734" w:rsidRPr="0019573C" w:rsidRDefault="005E1734" w:rsidP="009950E6">
            <w:pPr>
              <w:rPr>
                <w:rFonts w:ascii="Segoe UI" w:eastAsia="Microsoft YaHei" w:hAnsi="Segoe UI" w:cs="Segoe UI"/>
              </w:rPr>
            </w:pPr>
            <w:r w:rsidRPr="0019573C">
              <w:rPr>
                <w:rFonts w:ascii="Segoe UI" w:eastAsia="Microsoft YaHei" w:hAnsi="Segoe UI" w:hint="eastAsia"/>
              </w:rPr>
              <w:t>编号</w:t>
            </w:r>
          </w:p>
        </w:tc>
        <w:tc>
          <w:tcPr>
            <w:tcW w:w="8739" w:type="dxa"/>
          </w:tcPr>
          <w:p w14:paraId="46E683D7" w14:textId="5BBBAA7C" w:rsidR="005E1734" w:rsidRPr="0019573C" w:rsidRDefault="005E1734" w:rsidP="009950E6">
            <w:pPr>
              <w:rPr>
                <w:rFonts w:ascii="Segoe UI" w:eastAsia="Microsoft YaHei" w:hAnsi="Segoe UI" w:cs="Segoe UI"/>
              </w:rPr>
            </w:pPr>
            <w:r w:rsidRPr="0019573C">
              <w:rPr>
                <w:rFonts w:ascii="Segoe UI" w:eastAsia="Microsoft YaHei" w:hAnsi="Segoe UI" w:hint="eastAsia"/>
              </w:rPr>
              <w:t>自动化方法</w:t>
            </w:r>
          </w:p>
        </w:tc>
      </w:tr>
      <w:tr w:rsidR="005E1734" w:rsidRPr="0019573C" w14:paraId="39466078" w14:textId="77777777" w:rsidTr="0019573C">
        <w:tc>
          <w:tcPr>
            <w:tcW w:w="895" w:type="dxa"/>
          </w:tcPr>
          <w:p w14:paraId="6C18446E" w14:textId="4F5E91A8" w:rsidR="005E1734" w:rsidRPr="0019573C" w:rsidRDefault="005E1734" w:rsidP="00C22CE1">
            <w:pPr>
              <w:rPr>
                <w:rFonts w:ascii="Segoe UI" w:eastAsia="Microsoft YaHei" w:hAnsi="Segoe UI" w:cs="Segoe UI"/>
              </w:rPr>
            </w:pPr>
            <w:r w:rsidRPr="0019573C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8739" w:type="dxa"/>
          </w:tcPr>
          <w:p w14:paraId="7A061449" w14:textId="7EF50DDD" w:rsidR="005E1734" w:rsidRPr="0019573C" w:rsidRDefault="005E1734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</w:tr>
      <w:tr w:rsidR="005E1734" w:rsidRPr="0019573C" w14:paraId="1041BD2B" w14:textId="77777777" w:rsidTr="0019573C">
        <w:tc>
          <w:tcPr>
            <w:tcW w:w="895" w:type="dxa"/>
          </w:tcPr>
          <w:p w14:paraId="5BEFBAC0" w14:textId="28B02693" w:rsidR="005E1734" w:rsidRPr="0019573C" w:rsidRDefault="005E1734" w:rsidP="00C22CE1">
            <w:pPr>
              <w:rPr>
                <w:rFonts w:ascii="Segoe UI" w:eastAsia="Microsoft YaHei" w:hAnsi="Segoe UI" w:cs="Segoe UI"/>
              </w:rPr>
            </w:pPr>
            <w:r w:rsidRPr="0019573C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8739" w:type="dxa"/>
          </w:tcPr>
          <w:p w14:paraId="16DC4BD1" w14:textId="1A21E461" w:rsidR="005E1734" w:rsidRPr="0019573C" w:rsidRDefault="005E1734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</w:tr>
      <w:tr w:rsidR="005E1734" w:rsidRPr="0019573C" w14:paraId="2D70460E" w14:textId="77777777" w:rsidTr="0019573C">
        <w:tc>
          <w:tcPr>
            <w:tcW w:w="895" w:type="dxa"/>
          </w:tcPr>
          <w:p w14:paraId="4502D285" w14:textId="7BA733D9" w:rsidR="005E1734" w:rsidRPr="0019573C" w:rsidRDefault="005E1734" w:rsidP="00D408B8">
            <w:pPr>
              <w:rPr>
                <w:rFonts w:ascii="Segoe UI" w:eastAsia="Microsoft YaHei" w:hAnsi="Segoe UI" w:cs="Segoe UI"/>
              </w:rPr>
            </w:pPr>
            <w:r w:rsidRPr="0019573C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8739" w:type="dxa"/>
          </w:tcPr>
          <w:p w14:paraId="1852FF20" w14:textId="214311EA" w:rsidR="005E1734" w:rsidRPr="0019573C" w:rsidRDefault="005E1734" w:rsidP="00B91AA7">
            <w:pPr>
              <w:shd w:val="clear" w:color="auto" w:fill="FFFFFF"/>
              <w:spacing w:line="285" w:lineRule="atLeast"/>
              <w:rPr>
                <w:rFonts w:ascii="Segoe UI" w:eastAsia="Microsoft YaHei" w:hAnsi="Segoe UI" w:cs="Segoe UI"/>
              </w:rPr>
            </w:pPr>
          </w:p>
        </w:tc>
      </w:tr>
    </w:tbl>
    <w:p w14:paraId="59BD131C" w14:textId="4593043F" w:rsidR="005E1734" w:rsidRPr="0019573C" w:rsidRDefault="005E1734" w:rsidP="009950E6">
      <w:pPr>
        <w:rPr>
          <w:rFonts w:ascii="Segoe UI" w:eastAsia="Microsoft YaHei" w:hAnsi="Segoe UI" w:cs="Segoe UI"/>
        </w:rPr>
      </w:pPr>
    </w:p>
    <w:p w14:paraId="3416AE05" w14:textId="1BC22A3F" w:rsidR="005E1734" w:rsidRPr="0019573C" w:rsidRDefault="005E1734" w:rsidP="009950E6">
      <w:pPr>
        <w:rPr>
          <w:rFonts w:ascii="Segoe UI" w:eastAsia="Microsoft YaHei" w:hAnsi="Segoe UI" w:cs="Segoe UI"/>
          <w:b/>
        </w:rPr>
      </w:pPr>
      <w:r w:rsidRPr="0019573C">
        <w:rPr>
          <w:rFonts w:ascii="Segoe UI" w:eastAsia="Microsoft YaHei" w:hAnsi="Segoe UI" w:hint="eastAsia"/>
          <w:b/>
        </w:rPr>
        <w:t>命令式和声明式自动化有什么区别？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96901" w:rsidRPr="0019573C" w14:paraId="62DA8344" w14:textId="77777777" w:rsidTr="00F96901">
        <w:tc>
          <w:tcPr>
            <w:tcW w:w="13948" w:type="dxa"/>
          </w:tcPr>
          <w:p w14:paraId="0F3235E8" w14:textId="77777777" w:rsidR="00F96901" w:rsidRPr="0019573C" w:rsidRDefault="00F96901" w:rsidP="009950E6">
            <w:pPr>
              <w:rPr>
                <w:rFonts w:ascii="Segoe UI" w:eastAsia="Microsoft YaHei" w:hAnsi="Segoe UI" w:cs="Segoe UI"/>
              </w:rPr>
            </w:pPr>
          </w:p>
          <w:p w14:paraId="13DDA249" w14:textId="77777777" w:rsidR="00F96901" w:rsidRPr="0019573C" w:rsidRDefault="00F96901" w:rsidP="009950E6">
            <w:pPr>
              <w:rPr>
                <w:rFonts w:ascii="Segoe UI" w:eastAsia="Microsoft YaHei" w:hAnsi="Segoe UI" w:cs="Segoe UI"/>
              </w:rPr>
            </w:pPr>
          </w:p>
          <w:p w14:paraId="0F7F0FF2" w14:textId="77777777" w:rsidR="00F96901" w:rsidRPr="0019573C" w:rsidRDefault="00F96901" w:rsidP="009950E6">
            <w:pPr>
              <w:rPr>
                <w:rFonts w:ascii="Segoe UI" w:eastAsia="Microsoft YaHei" w:hAnsi="Segoe UI" w:cs="Segoe UI"/>
              </w:rPr>
            </w:pPr>
          </w:p>
          <w:p w14:paraId="6BF7BDE4" w14:textId="77777777" w:rsidR="00F96901" w:rsidRPr="0019573C" w:rsidRDefault="00F96901" w:rsidP="009950E6">
            <w:pPr>
              <w:rPr>
                <w:rFonts w:ascii="Segoe UI" w:eastAsia="Microsoft YaHei" w:hAnsi="Segoe UI" w:cs="Segoe UI"/>
              </w:rPr>
            </w:pPr>
          </w:p>
          <w:p w14:paraId="2A544C04" w14:textId="77777777" w:rsidR="00F96901" w:rsidRPr="0019573C" w:rsidRDefault="00F96901" w:rsidP="009950E6">
            <w:pPr>
              <w:rPr>
                <w:rFonts w:ascii="Segoe UI" w:eastAsia="Microsoft YaHei" w:hAnsi="Segoe UI" w:cs="Segoe UI"/>
              </w:rPr>
            </w:pPr>
          </w:p>
          <w:p w14:paraId="0F163ACD" w14:textId="1A3CD216" w:rsidR="00F96901" w:rsidRPr="0019573C" w:rsidRDefault="00F96901" w:rsidP="009950E6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50022F1E" w14:textId="7ED67B18" w:rsidR="00B86102" w:rsidRPr="0019573C" w:rsidRDefault="00B86102" w:rsidP="009950E6">
      <w:pPr>
        <w:rPr>
          <w:rFonts w:ascii="Segoe UI" w:eastAsia="Microsoft YaHei" w:hAnsi="Segoe UI" w:cs="Segoe UI"/>
        </w:rPr>
      </w:pPr>
    </w:p>
    <w:bookmarkEnd w:id="0"/>
    <w:p w14:paraId="053D48D3" w14:textId="77777777" w:rsidR="00B86102" w:rsidRPr="0019573C" w:rsidRDefault="00B86102" w:rsidP="009950E6">
      <w:pPr>
        <w:rPr>
          <w:rFonts w:ascii="Segoe UI" w:eastAsia="Microsoft YaHei" w:hAnsi="Segoe UI" w:cs="Segoe UI"/>
        </w:rPr>
      </w:pPr>
    </w:p>
    <w:sectPr w:rsidR="00B86102" w:rsidRPr="0019573C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9573C"/>
    <w:rsid w:val="001A46DF"/>
    <w:rsid w:val="001C4363"/>
    <w:rsid w:val="002B460E"/>
    <w:rsid w:val="00383932"/>
    <w:rsid w:val="0048485F"/>
    <w:rsid w:val="004D4824"/>
    <w:rsid w:val="004E1798"/>
    <w:rsid w:val="00512B88"/>
    <w:rsid w:val="0053286B"/>
    <w:rsid w:val="005B38FA"/>
    <w:rsid w:val="005C42C2"/>
    <w:rsid w:val="005E1734"/>
    <w:rsid w:val="006263C7"/>
    <w:rsid w:val="00693A2E"/>
    <w:rsid w:val="00743378"/>
    <w:rsid w:val="00873EB9"/>
    <w:rsid w:val="00946287"/>
    <w:rsid w:val="00951F1F"/>
    <w:rsid w:val="009950E6"/>
    <w:rsid w:val="00A85547"/>
    <w:rsid w:val="00A9519C"/>
    <w:rsid w:val="00B15B47"/>
    <w:rsid w:val="00B16EE3"/>
    <w:rsid w:val="00B426B4"/>
    <w:rsid w:val="00B86102"/>
    <w:rsid w:val="00B91AA7"/>
    <w:rsid w:val="00B94AF8"/>
    <w:rsid w:val="00C22CE1"/>
    <w:rsid w:val="00CE1C1D"/>
    <w:rsid w:val="00D408B8"/>
    <w:rsid w:val="00DB40B9"/>
    <w:rsid w:val="00DE5FCF"/>
    <w:rsid w:val="00EA0419"/>
    <w:rsid w:val="00EE70DF"/>
    <w:rsid w:val="00F96901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bs-word">
    <w:name w:val="dtbs-word"/>
    <w:basedOn w:val="DefaultParagraphFont"/>
    <w:rsid w:val="005E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22</cp:revision>
  <dcterms:created xsi:type="dcterms:W3CDTF">2019-04-01T14:56:00Z</dcterms:created>
  <dcterms:modified xsi:type="dcterms:W3CDTF">2020-03-25T10:07:00Z</dcterms:modified>
</cp:coreProperties>
</file>