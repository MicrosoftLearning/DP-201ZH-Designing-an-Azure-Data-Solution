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CE72EE" w14:textId="30FC868C" w:rsidR="009950E6" w:rsidRPr="00030264" w:rsidRDefault="009950E6" w:rsidP="00030264">
      <w:pPr>
        <w:pStyle w:val="Heading1"/>
        <w:rPr>
          <w:b/>
          <w:rFonts w:hint="eastAsia"/>
        </w:rPr>
      </w:pPr>
      <w:r>
        <w:rPr>
          <w:b/>
          <w:rFonts w:hint="eastAsia"/>
        </w:rPr>
        <w:t xml:space="preserve">DP201 — 设计 Azure 数据平台解决方案</w:t>
      </w:r>
      <w:r>
        <w:rPr>
          <w:b/>
          <w:rFonts w:hint="eastAsia"/>
        </w:rPr>
        <w:t xml:space="preserve"> </w:t>
      </w:r>
    </w:p>
    <w:p w14:paraId="331BF5DE" w14:textId="05877072" w:rsidR="009950E6" w:rsidRDefault="009950E6" w:rsidP="00030264">
      <w:pPr>
        <w:pStyle w:val="Heading2"/>
        <w:rPr>
          <w:rFonts w:eastAsiaTheme="minorHAnsi" w:hint="eastAsia"/>
        </w:rPr>
      </w:pPr>
      <w:r>
        <w:rPr>
          <w:rFonts w:hint="eastAsia"/>
        </w:rPr>
        <w:t xml:space="preserve">实验 6 — 效率和运营的设计</w:t>
      </w:r>
    </w:p>
    <w:p w14:paraId="63EC4749" w14:textId="2959D925" w:rsidR="00030264" w:rsidRDefault="00030264" w:rsidP="009950E6">
      <w:pPr>
        <w:rPr>
          <w:rFonts w:ascii="Segoe UI" w:hAnsi="Segoe UI" w:cs="Segoe UI"/>
        </w:rPr>
      </w:pPr>
    </w:p>
    <w:p w14:paraId="429036DF" w14:textId="4717B478" w:rsidR="00CE1C1D" w:rsidRPr="00CE1C1D" w:rsidRDefault="00DB40B9" w:rsidP="00CE1C1D">
      <w:pPr>
        <w:shd w:val="clear" w:color="auto" w:fill="FFFFFF"/>
        <w:spacing w:line="285" w:lineRule="atLeast"/>
        <w:rPr>
          <w:color w:val="000000"/>
          <w:sz w:val="21"/>
          <w:szCs w:val="21"/>
          <w:rFonts w:ascii="Consolas" w:eastAsia="SimSun" w:hAnsi="Consolas" w:cs="Times New Roman" w:hint="eastAsia"/>
        </w:rPr>
      </w:pPr>
      <w:r>
        <w:rPr>
          <w:b/>
          <w:rFonts w:ascii="Segoe UI" w:hAnsi="Segoe UI" w:hint="eastAsia" w:eastAsia="SimSun"/>
        </w:rPr>
        <w:t xml:space="preserve">任务 1：</w:t>
      </w:r>
      <w:r>
        <w:rPr>
          <w:b/>
          <w:rFonts w:ascii="Segoe UI" w:hAnsi="Segoe UI" w:hint="eastAsia" w:eastAsia="SimSun"/>
        </w:rPr>
        <w:t xml:space="preserve">使用监控和分析获取运营见解</w:t>
      </w:r>
    </w:p>
    <w:p w14:paraId="2DA06273" w14:textId="087D1B62" w:rsidR="00B86102" w:rsidRDefault="00B86102" w:rsidP="00CE1C1D">
      <w:pPr>
        <w:shd w:val="clear" w:color="auto" w:fill="FFFFFF"/>
        <w:spacing w:after="0" w:line="285" w:lineRule="atLeast"/>
        <w:rPr>
          <w:rFonts w:ascii="Segoe UI" w:hAnsi="Segoe UI" w:cs="Segoe UI"/>
        </w:rPr>
      </w:pPr>
    </w:p>
    <w:p w14:paraId="639E2012" w14:textId="732F60F3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使用下表记录 AdventureWorks 应采用的监视方法。</w:t>
      </w:r>
      <w:r>
        <w:rPr>
          <w:rFonts w:ascii="Segoe UI" w:hAnsi="Segoe UI" w:hint="eastAsia" w:eastAsia="SimSun"/>
        </w:rPr>
        <w:t xml:space="preserve">选择应该是合理的。</w:t>
      </w:r>
    </w:p>
    <w:p w14:paraId="175C2E35" w14:textId="53E1006E" w:rsidR="001C4363" w:rsidRDefault="001C4363" w:rsidP="009950E6">
      <w:pPr>
        <w:rPr>
          <w:rFonts w:ascii="Segoe UI" w:hAnsi="Segoe UI" w:cs="Segoe UI" w:hint="eastAsia" w:eastAsia="SimSun"/>
        </w:rPr>
      </w:pPr>
      <w:r>
        <w:rPr>
          <w:rFonts w:ascii="Segoe UI" w:hAnsi="Segoe UI" w:hint="eastAsia" w:eastAsia="SimSun"/>
        </w:rPr>
        <w:t xml:space="preserve">以下是可以确定的要求的示例。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5"/>
        <w:gridCol w:w="1932"/>
        <w:gridCol w:w="1559"/>
        <w:gridCol w:w="9842"/>
      </w:tblGrid>
      <w:tr w:rsidR="00383932" w14:paraId="4273B5F5" w14:textId="77777777" w:rsidTr="00383932">
        <w:tc>
          <w:tcPr>
            <w:tcW w:w="615" w:type="dxa"/>
          </w:tcPr>
          <w:p w14:paraId="5C97CED4" w14:textId="7692FF7C" w:rsidR="00383932" w:rsidRDefault="00383932" w:rsidP="009950E6">
            <w:pPr>
              <w:rPr>
                <w:rFonts w:ascii="Segoe UI" w:hAnsi="Segoe UI" w:cs="Segoe UI" w:hint="eastAsia" w:eastAsia="SimSun"/>
              </w:rPr>
            </w:pPr>
            <w:del w:id="0" w:author="wah11" w:date="2019-09-04T09:54:05Z">
              <w:r>
                <w:rPr>
                  <w:rFonts w:ascii="Segoe UI" w:hAnsi="Segoe UI" w:hint="eastAsia" w:eastAsia="SimSun"/>
                </w:rPr>
                <w:delText xml:space="preserve">＃</w:delText>
              </w:r>
            </w:del>
            <w:ins w:id="1" w:author="wah11" w:date="2019-09-04T09:54:07Z">
              <w:r>
                <w:rPr>
                  <w:rFonts w:ascii="Segoe UI" w:hAnsi="Segoe UI" w:hint="eastAsia" w:eastAsia="SimSun"/>
                </w:rPr>
                <w:t xml:space="preserve">编号</w:t>
              </w:r>
            </w:ins>
          </w:p>
        </w:tc>
        <w:tc>
          <w:tcPr>
            <w:tcW w:w="1932" w:type="dxa"/>
          </w:tcPr>
          <w:p w14:paraId="46E683D7" w14:textId="7EF31AF8" w:rsidR="00383932" w:rsidRDefault="00383932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监视类型</w:t>
            </w:r>
          </w:p>
        </w:tc>
        <w:tc>
          <w:tcPr>
            <w:tcW w:w="1559" w:type="dxa"/>
          </w:tcPr>
          <w:p w14:paraId="430BFB3E" w14:textId="4D27262C" w:rsidR="00383932" w:rsidRDefault="00383932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技术</w:t>
            </w:r>
          </w:p>
        </w:tc>
        <w:tc>
          <w:tcPr>
            <w:tcW w:w="9842" w:type="dxa"/>
          </w:tcPr>
          <w:p w14:paraId="145CAD5E" w14:textId="554494C4" w:rsidR="00383932" w:rsidRDefault="00383932" w:rsidP="009950E6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合理理由</w:t>
            </w:r>
          </w:p>
        </w:tc>
      </w:tr>
      <w:tr w:rsidR="00383932" w14:paraId="39466078" w14:textId="77777777" w:rsidTr="00383932">
        <w:tc>
          <w:tcPr>
            <w:tcW w:w="615" w:type="dxa"/>
          </w:tcPr>
          <w:p w14:paraId="6C18446E" w14:textId="4F5E91A8" w:rsidR="00383932" w:rsidRDefault="00383932" w:rsidP="00C22CE1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1</w:t>
            </w:r>
          </w:p>
        </w:tc>
        <w:tc>
          <w:tcPr>
            <w:tcW w:w="1932" w:type="dxa"/>
          </w:tcPr>
          <w:p w14:paraId="7A061449" w14:textId="5FD45BB4" w:rsidR="00383932" w:rsidRPr="00FF712E" w:rsidRDefault="00383932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559" w:type="dxa"/>
          </w:tcPr>
          <w:p w14:paraId="7FAA6C22" w14:textId="61F3C4DE" w:rsidR="00383932" w:rsidRDefault="00383932" w:rsidP="00C22CE1">
            <w:pPr>
              <w:rPr>
                <w:rFonts w:ascii="Segoe UI" w:hAnsi="Segoe UI" w:cs="Segoe UI"/>
              </w:rPr>
            </w:pPr>
          </w:p>
        </w:tc>
        <w:tc>
          <w:tcPr>
            <w:tcW w:w="9842" w:type="dxa"/>
          </w:tcPr>
          <w:p w14:paraId="56453D1D" w14:textId="680D5145" w:rsidR="00383932" w:rsidRPr="00FF712E" w:rsidRDefault="00383932" w:rsidP="00C22CE1">
            <w:pPr>
              <w:rPr>
                <w:rFonts w:ascii="Segoe UI" w:hAnsi="Segoe UI" w:cs="Segoe UI"/>
              </w:rPr>
            </w:pPr>
          </w:p>
        </w:tc>
      </w:tr>
      <w:tr w:rsidR="00383932" w14:paraId="1041BD2B" w14:textId="77777777" w:rsidTr="00383932">
        <w:tc>
          <w:tcPr>
            <w:tcW w:w="615" w:type="dxa"/>
          </w:tcPr>
          <w:p w14:paraId="5BEFBAC0" w14:textId="28B02693" w:rsidR="00383932" w:rsidRDefault="00383932" w:rsidP="00C22CE1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2</w:t>
            </w:r>
          </w:p>
        </w:tc>
        <w:tc>
          <w:tcPr>
            <w:tcW w:w="1932" w:type="dxa"/>
          </w:tcPr>
          <w:p w14:paraId="16DC4BD1" w14:textId="047608FC" w:rsidR="00383932" w:rsidRPr="00FF712E" w:rsidRDefault="00383932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559" w:type="dxa"/>
          </w:tcPr>
          <w:p w14:paraId="3FB920D3" w14:textId="4C877A92" w:rsidR="00383932" w:rsidRPr="00FF712E" w:rsidRDefault="00383932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9842" w:type="dxa"/>
          </w:tcPr>
          <w:p w14:paraId="1C555244" w14:textId="70CEE72C" w:rsidR="00383932" w:rsidRPr="00FF712E" w:rsidRDefault="00383932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</w:tr>
      <w:tr w:rsidR="00383932" w14:paraId="2D70460E" w14:textId="77777777" w:rsidTr="00383932">
        <w:tc>
          <w:tcPr>
            <w:tcW w:w="615" w:type="dxa"/>
          </w:tcPr>
          <w:p w14:paraId="4502D285" w14:textId="7BA733D9" w:rsidR="00383932" w:rsidRDefault="00383932" w:rsidP="00D408B8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3</w:t>
            </w:r>
          </w:p>
        </w:tc>
        <w:tc>
          <w:tcPr>
            <w:tcW w:w="1932" w:type="dxa"/>
          </w:tcPr>
          <w:p w14:paraId="1852FF20" w14:textId="247DF974" w:rsidR="00383932" w:rsidRPr="00FF712E" w:rsidRDefault="00383932" w:rsidP="00B91AA7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559" w:type="dxa"/>
          </w:tcPr>
          <w:p w14:paraId="265CAA9D" w14:textId="18984439" w:rsidR="00383932" w:rsidRPr="00FF712E" w:rsidRDefault="00383932" w:rsidP="00EA0419">
            <w:pPr>
              <w:rPr>
                <w:rFonts w:ascii="Segoe UI" w:hAnsi="Segoe UI" w:cs="Segoe UI"/>
              </w:rPr>
            </w:pPr>
          </w:p>
        </w:tc>
        <w:tc>
          <w:tcPr>
            <w:tcW w:w="9842" w:type="dxa"/>
          </w:tcPr>
          <w:p w14:paraId="43123B0D" w14:textId="3F436C23" w:rsidR="00383932" w:rsidRPr="00FF712E" w:rsidRDefault="00383932" w:rsidP="00EA0419">
            <w:pPr>
              <w:rPr>
                <w:rFonts w:ascii="Segoe UI" w:hAnsi="Segoe UI" w:cs="Segoe UI"/>
              </w:rPr>
            </w:pPr>
          </w:p>
        </w:tc>
      </w:tr>
      <w:tr w:rsidR="00383932" w14:paraId="52720221" w14:textId="77777777" w:rsidTr="00383932">
        <w:tc>
          <w:tcPr>
            <w:tcW w:w="615" w:type="dxa"/>
          </w:tcPr>
          <w:p w14:paraId="028B8B58" w14:textId="78B1D692" w:rsidR="00383932" w:rsidRDefault="00383932" w:rsidP="001A46DF">
            <w:pPr>
              <w:rPr>
                <w:rFonts w:ascii="Segoe UI" w:hAnsi="Segoe UI" w:cs="Segoe UI" w:hint="eastAsia" w:eastAsia="SimSun"/>
              </w:rPr>
            </w:pPr>
            <w:r>
              <w:rPr>
                <w:rFonts w:ascii="Segoe UI" w:hAnsi="Segoe UI" w:hint="eastAsia" w:eastAsia="SimSun"/>
              </w:rPr>
              <w:t xml:space="preserve">4</w:t>
            </w:r>
          </w:p>
        </w:tc>
        <w:tc>
          <w:tcPr>
            <w:tcW w:w="1932" w:type="dxa"/>
          </w:tcPr>
          <w:p w14:paraId="3E6D5C73" w14:textId="027F1231" w:rsidR="00383932" w:rsidRPr="00FF712E" w:rsidRDefault="00383932" w:rsidP="001A46DF">
            <w:pPr>
              <w:shd w:val="clear" w:color="auto" w:fill="FFFFFF"/>
              <w:spacing w:line="285" w:lineRule="atLeast"/>
              <w:rPr>
                <w:rFonts w:ascii="Segoe UI" w:hAnsi="Segoe UI" w:cs="Segoe UI"/>
              </w:rPr>
            </w:pPr>
          </w:p>
        </w:tc>
        <w:tc>
          <w:tcPr>
            <w:tcW w:w="1559" w:type="dxa"/>
          </w:tcPr>
          <w:p w14:paraId="3B33A532" w14:textId="5D43862B" w:rsidR="00383932" w:rsidRPr="004D4824" w:rsidRDefault="00383932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  <w:tc>
          <w:tcPr>
            <w:tcW w:w="9842" w:type="dxa"/>
          </w:tcPr>
          <w:p w14:paraId="04808B70" w14:textId="0FD79A34" w:rsidR="00383932" w:rsidRPr="004D4824" w:rsidRDefault="00383932" w:rsidP="004D4824">
            <w:pPr>
              <w:shd w:val="clear" w:color="auto" w:fill="FFFFFF"/>
              <w:spacing w:line="285" w:lineRule="atLeast"/>
              <w:rPr>
                <w:rFonts w:ascii="Segoe UI" w:hAnsi="Segoe UI" w:cs="Segoe UI"/>
                <w:color w:val="000000"/>
                <w:shd w:val="clear" w:color="auto" w:fill="FFFFFF"/>
              </w:rPr>
            </w:pPr>
          </w:p>
        </w:tc>
      </w:tr>
    </w:tbl>
    <w:p w14:paraId="4879D390" w14:textId="13416D13" w:rsidR="009950E6" w:rsidRDefault="009950E6" w:rsidP="009950E6">
      <w:pPr>
        <w:rPr>
          <w:rFonts w:ascii="Segoe UI" w:hAnsi="Segoe UI" w:cs="Segoe UI"/>
        </w:rPr>
      </w:pPr>
    </w:p>
    <w:p w14:paraId="50022F1E" w14:textId="7ED67B18" w:rsidR="00B86102" w:rsidRDefault="00B86102" w:rsidP="009950E6">
      <w:pPr>
        <w:rPr>
          <w:rFonts w:ascii="Segoe UI" w:hAnsi="Segoe UI" w:cs="Segoe UI"/>
        </w:rPr>
      </w:pPr>
    </w:p>
    <w:p w14:paraId="053D48D3" w14:textId="77777777" w:rsidR="00B86102" w:rsidRDefault="00B86102" w:rsidP="009950E6">
      <w:pPr>
        <w:rPr>
          <w:rFonts w:ascii="Segoe UI" w:hAnsi="Segoe UI" w:cs="Segoe UI"/>
        </w:rPr>
      </w:pPr>
    </w:p>
    <w:sectPr w:rsidR="00B86102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/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A46DF"/>
    <w:rsid w:val="001C4363"/>
    <w:rsid w:val="002B460E"/>
    <w:rsid w:val="00383932"/>
    <w:rsid w:val="0048485F"/>
    <w:rsid w:val="004D4824"/>
    <w:rsid w:val="004E1798"/>
    <w:rsid w:val="00512B88"/>
    <w:rsid w:val="0053286B"/>
    <w:rsid w:val="005B38FA"/>
    <w:rsid w:val="005C42C2"/>
    <w:rsid w:val="006263C7"/>
    <w:rsid w:val="00693A2E"/>
    <w:rsid w:val="00743378"/>
    <w:rsid w:val="007F541A"/>
    <w:rsid w:val="00873EB9"/>
    <w:rsid w:val="00946287"/>
    <w:rsid w:val="00951F1F"/>
    <w:rsid w:val="009950E6"/>
    <w:rsid w:val="00A9519C"/>
    <w:rsid w:val="00B15B47"/>
    <w:rsid w:val="00B16EE3"/>
    <w:rsid w:val="00B426B4"/>
    <w:rsid w:val="00B86102"/>
    <w:rsid w:val="00B91AA7"/>
    <w:rsid w:val="00B94AF8"/>
    <w:rsid w:val="00C22CE1"/>
    <w:rsid w:val="00CE1C1D"/>
    <w:rsid w:val="00D408B8"/>
    <w:rsid w:val="00DB40B9"/>
    <w:rsid w:val="00DE5FCF"/>
    <w:rsid w:val="00EA0419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2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1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8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3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7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5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24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5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96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0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7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4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Sun"/>
        <a:cs typeface=""/>
      </a:majorFont>
      <a:minorFont>
        <a:latin typeface="Calibri" panose="020F0502020204030204"/>
        <a:ea typeface="SimSu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18</cp:revision>
  <dcterms:created xsi:type="dcterms:W3CDTF">2019-04-01T14:56:00Z</dcterms:created>
  <dcterms:modified xsi:type="dcterms:W3CDTF">2019-05-09T13:18:00Z</dcterms:modified>
</cp:coreProperties>
</file>