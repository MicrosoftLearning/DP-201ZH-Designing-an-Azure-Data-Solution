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76A893EA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5 — 设计 </w:t>
      </w:r>
      <w:bookmarkStart w:id="0" w:name="_Hlk8301179"/>
      <w:r>
        <w:rPr>
          <w:rFonts w:hint="eastAsia"/>
        </w:rPr>
        <w:t xml:space="preserve">效率和运营</w:t>
      </w:r>
      <w:bookmarkEnd w:id="0"/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44EF0C1" w14:textId="0376D67D" w:rsidR="00536F0D" w:rsidRPr="00536F0D" w:rsidRDefault="00DB40B9" w:rsidP="00536F0D">
      <w:pPr>
        <w:shd w:val="clear" w:color="auto" w:fill="FFFFFF"/>
        <w:spacing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最大化云环境的效率。</w:t>
      </w:r>
    </w:p>
    <w:p w14:paraId="7F202354" w14:textId="6E5CB62D" w:rsidR="00536F0D" w:rsidRDefault="00536F0D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列出以下 Azure 价格计算器：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14:paraId="5CF7957E" w14:textId="77777777" w:rsidTr="00536F0D">
        <w:tc>
          <w:tcPr>
            <w:tcW w:w="13948" w:type="dxa"/>
          </w:tcPr>
          <w:p w14:paraId="1EDB4520" w14:textId="6301B6C2" w:rsidR="00536F0D" w:rsidRDefault="00536F0D" w:rsidP="009950E6">
            <w:pPr>
              <w:rPr>
                <w:rFonts w:ascii="Segoe UI" w:hAnsi="Segoe UI" w:cs="Segoe UI"/>
              </w:rPr>
            </w:pPr>
          </w:p>
        </w:tc>
      </w:tr>
    </w:tbl>
    <w:p w14:paraId="0A06FB64" w14:textId="58D8CD87" w:rsidR="00536F0D" w:rsidRDefault="00536F0D" w:rsidP="009950E6">
      <w:pPr>
        <w:rPr>
          <w:rFonts w:ascii="Segoe UI" w:hAnsi="Segoe UI" w:cs="Segoe UI"/>
        </w:rPr>
      </w:pPr>
    </w:p>
    <w:p w14:paraId="726A7058" w14:textId="611778E6" w:rsidR="00536F0D" w:rsidRPr="00536F0D" w:rsidRDefault="00536F0D" w:rsidP="00536F0D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提供 IS 部门应遵循的最佳实践列表，以最大限度地降低成本。</w:t>
      </w:r>
    </w:p>
    <w:p w14:paraId="175C2E35" w14:textId="71ED7DDE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以下是可以确定的要求的示例。</w:t>
      </w:r>
      <w:r>
        <w:rPr>
          <w:rFonts w:ascii="Segoe UI" w:hAnsi="Segoe UI" w:hint="eastAsia" w:eastAsia="SimSun"/>
        </w:rPr>
        <w:t xml:space="preserve">（没有特定顺序</w:t>
      </w:r>
      <w:del w:id="0" w:author="wah11" w:date="2019-09-04T09:53:05Z">
        <w:r>
          <w:rPr>
            <w:rFonts w:ascii="Segoe UI" w:hAnsi="Segoe UI" w:hint="eastAsia" w:eastAsia="SimSun"/>
          </w:rPr>
          <w:delText xml:space="preserve">顺序</w:delText>
        </w:r>
      </w:del>
      <w:r>
        <w:rPr>
          <w:rFonts w:ascii="Segoe UI" w:hAnsi="Segoe UI" w:hint="eastAsia" w:eastAsia="SimSun"/>
        </w:rPr>
        <w:t xml:space="preserve"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14:paraId="4273B5F5" w14:textId="77777777" w:rsidTr="00536F0D">
        <w:tc>
          <w:tcPr>
            <w:tcW w:w="562" w:type="dxa"/>
          </w:tcPr>
          <w:p w14:paraId="5C97CED4" w14:textId="21842700" w:rsidR="009950E6" w:rsidRDefault="00536F0D" w:rsidP="009950E6">
            <w:pPr>
              <w:rPr>
                <w:rFonts w:ascii="Segoe UI" w:hAnsi="Segoe UI" w:cs="Segoe UI" w:hint="eastAsia" w:eastAsia="SimSun"/>
              </w:rPr>
            </w:pPr>
            <w:del w:id="1" w:author="wah11" w:date="2019-09-04T09:52:46Z">
              <w:r>
                <w:rPr>
                  <w:rFonts w:ascii="Segoe UI" w:hAnsi="Segoe UI" w:hint="eastAsia" w:eastAsia="SimSun"/>
                </w:rPr>
                <w:delText xml:space="preserve">＃</w:delText>
              </w:r>
            </w:del>
            <w:ins w:id="2" w:author="wah11" w:date="2019-09-04T09:52:47Z">
              <w:r>
                <w:rPr>
                  <w:rFonts w:ascii="Segoe UI" w:hAnsi="Segoe UI" w:hint="eastAsia" w:eastAsia="SimSun"/>
                </w:rPr>
                <w:t xml:space="preserve">编号</w:t>
              </w:r>
            </w:ins>
          </w:p>
        </w:tc>
        <w:tc>
          <w:tcPr>
            <w:tcW w:w="10490" w:type="dxa"/>
          </w:tcPr>
          <w:p w14:paraId="46E683D7" w14:textId="067F331F" w:rsidR="009950E6" w:rsidRDefault="00536F0D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最佳实践</w:t>
            </w:r>
          </w:p>
        </w:tc>
        <w:tc>
          <w:tcPr>
            <w:tcW w:w="2551" w:type="dxa"/>
          </w:tcPr>
          <w:p w14:paraId="145CAD5E" w14:textId="4AFE6CE6" w:rsidR="009950E6" w:rsidRDefault="00536F0D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服务</w:t>
            </w:r>
          </w:p>
        </w:tc>
      </w:tr>
      <w:tr w:rsidR="00C22CE1" w14:paraId="39466078" w14:textId="77777777" w:rsidTr="00536F0D">
        <w:tc>
          <w:tcPr>
            <w:tcW w:w="562" w:type="dxa"/>
          </w:tcPr>
          <w:p w14:paraId="6C18446E" w14:textId="297433ED" w:rsidR="00C22CE1" w:rsidRDefault="00536F0D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1</w:t>
            </w:r>
          </w:p>
        </w:tc>
        <w:tc>
          <w:tcPr>
            <w:tcW w:w="10490" w:type="dxa"/>
          </w:tcPr>
          <w:p w14:paraId="7A061449" w14:textId="7D36C9E7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56453D1D" w14:textId="53CD11F5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321E81" w14:paraId="1041BD2B" w14:textId="77777777" w:rsidTr="00536F0D">
        <w:tc>
          <w:tcPr>
            <w:tcW w:w="562" w:type="dxa"/>
          </w:tcPr>
          <w:p w14:paraId="5BEFBAC0" w14:textId="69F8C205" w:rsidR="00321E81" w:rsidRDefault="00321E81" w:rsidP="00321E8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2</w:t>
            </w:r>
          </w:p>
        </w:tc>
        <w:tc>
          <w:tcPr>
            <w:tcW w:w="10490" w:type="dxa"/>
          </w:tcPr>
          <w:p w14:paraId="16DC4BD1" w14:textId="4668ABF0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C555244" w14:textId="39ECA452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D70460E" w14:textId="77777777" w:rsidTr="00536F0D">
        <w:tc>
          <w:tcPr>
            <w:tcW w:w="562" w:type="dxa"/>
          </w:tcPr>
          <w:p w14:paraId="4502D285" w14:textId="07381921" w:rsidR="00321E81" w:rsidRDefault="00321E81" w:rsidP="00321E8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3</w:t>
            </w:r>
          </w:p>
        </w:tc>
        <w:tc>
          <w:tcPr>
            <w:tcW w:w="10490" w:type="dxa"/>
          </w:tcPr>
          <w:p w14:paraId="1852FF20" w14:textId="60D51057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43123B0D" w14:textId="38990156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9267F3" w14:textId="77777777" w:rsidTr="00536F0D">
        <w:tc>
          <w:tcPr>
            <w:tcW w:w="562" w:type="dxa"/>
          </w:tcPr>
          <w:p w14:paraId="01EC5E75" w14:textId="0BDBCF12" w:rsidR="00321E81" w:rsidRDefault="00321E81" w:rsidP="00321E8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4</w:t>
            </w:r>
          </w:p>
        </w:tc>
        <w:tc>
          <w:tcPr>
            <w:tcW w:w="10490" w:type="dxa"/>
          </w:tcPr>
          <w:p w14:paraId="63F05D2F" w14:textId="1050C294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733B423" w14:textId="68E0BA1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A9DA21E" w14:textId="77777777" w:rsidTr="00536F0D">
        <w:tc>
          <w:tcPr>
            <w:tcW w:w="562" w:type="dxa"/>
          </w:tcPr>
          <w:p w14:paraId="632853D9" w14:textId="2C611AD6" w:rsidR="00321E81" w:rsidRDefault="00321E81" w:rsidP="00321E8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5</w:t>
            </w:r>
          </w:p>
        </w:tc>
        <w:tc>
          <w:tcPr>
            <w:tcW w:w="10490" w:type="dxa"/>
          </w:tcPr>
          <w:p w14:paraId="1D259290" w14:textId="533FAEDF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457452EA" w14:textId="05456BA8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7892F71" w14:textId="77777777" w:rsidTr="00536F0D">
        <w:tc>
          <w:tcPr>
            <w:tcW w:w="562" w:type="dxa"/>
          </w:tcPr>
          <w:p w14:paraId="22CC674B" w14:textId="04EDCBC9" w:rsidR="00321E81" w:rsidRDefault="00321E81" w:rsidP="00321E8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6</w:t>
            </w:r>
          </w:p>
        </w:tc>
        <w:tc>
          <w:tcPr>
            <w:tcW w:w="10490" w:type="dxa"/>
          </w:tcPr>
          <w:p w14:paraId="16A35AD3" w14:textId="0E331038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3E01B6F" w14:textId="4D248C9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42458A5" w14:textId="77777777" w:rsidTr="00536F0D">
        <w:tc>
          <w:tcPr>
            <w:tcW w:w="562" w:type="dxa"/>
          </w:tcPr>
          <w:p w14:paraId="1768AF82" w14:textId="5169705B" w:rsidR="00321E81" w:rsidRDefault="00321E81" w:rsidP="00321E8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7</w:t>
            </w:r>
          </w:p>
        </w:tc>
        <w:tc>
          <w:tcPr>
            <w:tcW w:w="10490" w:type="dxa"/>
          </w:tcPr>
          <w:p w14:paraId="2621C633" w14:textId="5F3231E9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78BD604D" w14:textId="5801FC20" w:rsidR="000B6F58" w:rsidRDefault="000B6F58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5222F5" w14:textId="77777777" w:rsidTr="00536F0D">
        <w:tc>
          <w:tcPr>
            <w:tcW w:w="562" w:type="dxa"/>
          </w:tcPr>
          <w:p w14:paraId="31C8FBEE" w14:textId="2B13E334" w:rsidR="00321E81" w:rsidRDefault="00321E81" w:rsidP="00321E8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8</w:t>
            </w:r>
          </w:p>
        </w:tc>
        <w:tc>
          <w:tcPr>
            <w:tcW w:w="10490" w:type="dxa"/>
          </w:tcPr>
          <w:p w14:paraId="06759568" w14:textId="7331B9A6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67F1763E" w14:textId="23B1B321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3CC330C" w14:textId="77777777" w:rsidTr="00536F0D">
        <w:tc>
          <w:tcPr>
            <w:tcW w:w="562" w:type="dxa"/>
          </w:tcPr>
          <w:p w14:paraId="31FE2168" w14:textId="6BCF06C2" w:rsidR="00321E81" w:rsidRDefault="00321E81" w:rsidP="00321E8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9</w:t>
            </w:r>
          </w:p>
        </w:tc>
        <w:tc>
          <w:tcPr>
            <w:tcW w:w="10490" w:type="dxa"/>
          </w:tcPr>
          <w:p w14:paraId="7D545683" w14:textId="445A9E37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6F58"/>
    <w:rsid w:val="00176CE4"/>
    <w:rsid w:val="001C4363"/>
    <w:rsid w:val="00202222"/>
    <w:rsid w:val="002B460E"/>
    <w:rsid w:val="00321E81"/>
    <w:rsid w:val="004E1798"/>
    <w:rsid w:val="0053286B"/>
    <w:rsid w:val="00536F0D"/>
    <w:rsid w:val="00584841"/>
    <w:rsid w:val="005B38FA"/>
    <w:rsid w:val="005C42C2"/>
    <w:rsid w:val="00743378"/>
    <w:rsid w:val="00946287"/>
    <w:rsid w:val="00951F1F"/>
    <w:rsid w:val="009950E6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18</cp:revision>
  <dcterms:created xsi:type="dcterms:W3CDTF">2019-04-01T14:56:00Z</dcterms:created>
  <dcterms:modified xsi:type="dcterms:W3CDTF">2019-05-09T13:17:00Z</dcterms:modified>
</cp:coreProperties>
</file>