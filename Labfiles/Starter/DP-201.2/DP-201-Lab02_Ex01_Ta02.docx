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A77B29" w:rsidRDefault="009950E6" w:rsidP="00030264">
      <w:pPr>
        <w:pStyle w:val="Heading1"/>
        <w:rPr>
          <w:rFonts w:eastAsia="Microsoft YaHei"/>
          <w:b/>
        </w:rPr>
      </w:pPr>
      <w:r w:rsidRPr="00A77B29">
        <w:rPr>
          <w:rFonts w:eastAsia="Microsoft YaHei" w:hint="eastAsia"/>
          <w:b/>
        </w:rPr>
        <w:t xml:space="preserve">DP201 </w:t>
      </w:r>
      <w:r w:rsidRPr="00A77B29">
        <w:rPr>
          <w:rFonts w:eastAsia="Microsoft YaHei" w:hint="eastAsia"/>
          <w:b/>
        </w:rPr>
        <w:t>—</w:t>
      </w:r>
      <w:r w:rsidRPr="00A77B29">
        <w:rPr>
          <w:rFonts w:eastAsia="Microsoft YaHei" w:hint="eastAsia"/>
          <w:b/>
        </w:rPr>
        <w:t xml:space="preserve"> </w:t>
      </w:r>
      <w:r w:rsidRPr="00A77B29">
        <w:rPr>
          <w:rFonts w:eastAsia="Microsoft YaHei" w:hint="eastAsia"/>
          <w:b/>
        </w:rPr>
        <w:t>设计</w:t>
      </w:r>
      <w:r w:rsidRPr="00A77B29">
        <w:rPr>
          <w:rFonts w:eastAsia="Microsoft YaHei" w:hint="eastAsia"/>
          <w:b/>
        </w:rPr>
        <w:t xml:space="preserve"> Azure </w:t>
      </w:r>
      <w:r w:rsidRPr="00A77B29">
        <w:rPr>
          <w:rFonts w:eastAsia="Microsoft YaHei" w:hint="eastAsia"/>
          <w:b/>
        </w:rPr>
        <w:t>数据平台解决方案</w:t>
      </w:r>
      <w:r w:rsidRPr="00A77B29">
        <w:rPr>
          <w:rFonts w:eastAsia="Microsoft YaHei" w:hint="eastAsia"/>
          <w:b/>
        </w:rPr>
        <w:t xml:space="preserve"> </w:t>
      </w:r>
    </w:p>
    <w:p w14:paraId="331BF5DE" w14:textId="73B828B6" w:rsidR="009950E6" w:rsidRPr="00A77B29" w:rsidRDefault="00513B71" w:rsidP="00030264">
      <w:pPr>
        <w:pStyle w:val="Heading2"/>
        <w:rPr>
          <w:rFonts w:eastAsia="Microsoft YaHei"/>
        </w:rPr>
      </w:pPr>
      <w:r w:rsidRPr="00A77B29">
        <w:rPr>
          <w:rFonts w:ascii="SimSun" w:eastAsia="Microsoft YaHei" w:hAnsi="SimSun" w:cs="SimSun" w:hint="eastAsia"/>
        </w:rPr>
        <w:t>实验</w:t>
      </w:r>
      <w:r w:rsidRPr="00A77B29">
        <w:rPr>
          <w:rFonts w:eastAsia="Microsoft YaHei"/>
        </w:rPr>
        <w:t xml:space="preserve"> 2 — Azure </w:t>
      </w:r>
      <w:r w:rsidRPr="00A77B29">
        <w:rPr>
          <w:rFonts w:ascii="MS Mincho" w:eastAsia="Microsoft YaHei" w:hAnsi="MS Mincho" w:cs="MS Mincho" w:hint="eastAsia"/>
        </w:rPr>
        <w:t>批</w:t>
      </w:r>
      <w:r w:rsidRPr="00A77B29">
        <w:rPr>
          <w:rFonts w:ascii="SimSun" w:eastAsia="Microsoft YaHei" w:hAnsi="SimSun" w:cs="SimSun" w:hint="eastAsia"/>
        </w:rPr>
        <w:t>处理参考架构</w:t>
      </w:r>
    </w:p>
    <w:p w14:paraId="63EC4749" w14:textId="71CB150C" w:rsidR="00030264" w:rsidRPr="00A77B29" w:rsidRDefault="00030264" w:rsidP="009950E6">
      <w:pPr>
        <w:rPr>
          <w:rFonts w:ascii="Segoe UI" w:eastAsia="Microsoft YaHei" w:hAnsi="Segoe UI" w:cs="Segoe UI"/>
        </w:rPr>
      </w:pPr>
    </w:p>
    <w:p w14:paraId="16F363C0" w14:textId="675C3273" w:rsidR="00513B71" w:rsidRPr="00A77B29" w:rsidRDefault="00513B71" w:rsidP="009950E6">
      <w:pPr>
        <w:rPr>
          <w:rFonts w:ascii="Segoe UI" w:eastAsia="Microsoft YaHei" w:hAnsi="Segoe UI" w:cs="Segoe UI"/>
        </w:rPr>
      </w:pPr>
      <w:r w:rsidRPr="00A77B29">
        <w:rPr>
          <w:rFonts w:ascii="Segoe UI" w:eastAsia="Microsoft YaHei" w:hAnsi="Segoe UI" w:hint="eastAsia"/>
          <w:b/>
        </w:rPr>
        <w:t>练习</w:t>
      </w:r>
      <w:r w:rsidRPr="00A77B29">
        <w:rPr>
          <w:rFonts w:ascii="Segoe UI" w:eastAsia="Microsoft YaHei" w:hAnsi="Segoe UI"/>
          <w:b/>
        </w:rPr>
        <w:t xml:space="preserve"> 1</w:t>
      </w:r>
    </w:p>
    <w:p w14:paraId="2D13CFBF" w14:textId="3ADF0FF3" w:rsidR="00CF0D45" w:rsidRPr="00A77B29" w:rsidRDefault="00513B71" w:rsidP="00CF0D45">
      <w:pPr>
        <w:shd w:val="clear" w:color="auto" w:fill="FFFFFF"/>
        <w:spacing w:line="285" w:lineRule="atLeast"/>
        <w:rPr>
          <w:rFonts w:ascii="Segoe UI" w:eastAsia="Microsoft YaHei" w:hAnsi="Segoe UI" w:cs="Segoe UI"/>
          <w:b/>
        </w:rPr>
      </w:pPr>
      <w:r w:rsidRPr="00A77B29">
        <w:rPr>
          <w:rFonts w:ascii="Segoe UI" w:eastAsia="Microsoft YaHei" w:hAnsi="Segoe UI" w:hint="eastAsia"/>
          <w:b/>
        </w:rPr>
        <w:t>任务</w:t>
      </w:r>
      <w:r w:rsidRPr="00A77B29">
        <w:rPr>
          <w:rFonts w:ascii="Segoe UI" w:eastAsia="Microsoft YaHei" w:hAnsi="Segoe UI"/>
          <w:b/>
        </w:rPr>
        <w:t xml:space="preserve"> 2</w:t>
      </w:r>
      <w:r w:rsidRPr="00A77B29">
        <w:rPr>
          <w:rFonts w:ascii="Segoe UI" w:eastAsia="Microsoft YaHei" w:hAnsi="Segoe UI" w:hint="eastAsia"/>
          <w:b/>
        </w:rPr>
        <w:t>：构建反映</w:t>
      </w:r>
      <w:r w:rsidRPr="00A77B29">
        <w:rPr>
          <w:rFonts w:ascii="Segoe UI" w:eastAsia="Microsoft YaHei" w:hAnsi="Segoe UI"/>
          <w:b/>
        </w:rPr>
        <w:t xml:space="preserve"> </w:t>
      </w:r>
      <w:proofErr w:type="spellStart"/>
      <w:r w:rsidRPr="00A77B29">
        <w:rPr>
          <w:rFonts w:ascii="Segoe UI" w:eastAsia="Microsoft YaHei" w:hAnsi="Segoe UI"/>
          <w:b/>
        </w:rPr>
        <w:t>AdventureWorks</w:t>
      </w:r>
      <w:proofErr w:type="spellEnd"/>
      <w:r w:rsidRPr="00A77B29">
        <w:rPr>
          <w:rFonts w:ascii="Segoe UI" w:eastAsia="Microsoft YaHei" w:hAnsi="Segoe UI"/>
          <w:b/>
        </w:rPr>
        <w:t xml:space="preserve"> </w:t>
      </w:r>
      <w:r w:rsidRPr="00A77B29">
        <w:rPr>
          <w:rFonts w:ascii="Segoe UI" w:eastAsia="Microsoft YaHei" w:hAnsi="Segoe UI" w:hint="eastAsia"/>
          <w:b/>
        </w:rPr>
        <w:t>中的企业</w:t>
      </w:r>
      <w:r w:rsidRPr="00A77B29">
        <w:rPr>
          <w:rFonts w:ascii="Segoe UI" w:eastAsia="Microsoft YaHei" w:hAnsi="Segoe UI"/>
          <w:b/>
        </w:rPr>
        <w:t xml:space="preserve"> BI </w:t>
      </w:r>
      <w:r w:rsidRPr="00A77B29">
        <w:rPr>
          <w:rFonts w:ascii="Segoe UI" w:eastAsia="Microsoft YaHei" w:hAnsi="Segoe UI" w:hint="eastAsia"/>
          <w:b/>
        </w:rPr>
        <w:t>解决方案的高级架构。</w:t>
      </w:r>
    </w:p>
    <w:p w14:paraId="639E2012" w14:textId="23076866" w:rsidR="00DB40B9" w:rsidRPr="00A77B29" w:rsidRDefault="00513B71" w:rsidP="00DB40B9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  <w:r w:rsidRPr="00A77B29">
        <w:rPr>
          <w:rFonts w:ascii="Segoe UI" w:eastAsia="Microsoft YaHei" w:hAnsi="Segoe UI" w:hint="eastAsia"/>
        </w:rPr>
        <w:t>使用下面的模板记录</w:t>
      </w:r>
      <w:r w:rsidRPr="00A77B29">
        <w:rPr>
          <w:rFonts w:ascii="Segoe UI" w:eastAsia="Microsoft YaHei" w:hAnsi="Segoe UI"/>
        </w:rPr>
        <w:t xml:space="preserve"> </w:t>
      </w:r>
      <w:proofErr w:type="spellStart"/>
      <w:r w:rsidRPr="00A77B29">
        <w:rPr>
          <w:rFonts w:ascii="Segoe UI" w:eastAsia="Microsoft YaHei" w:hAnsi="Segoe UI"/>
        </w:rPr>
        <w:t>AdventureWorks</w:t>
      </w:r>
      <w:proofErr w:type="spellEnd"/>
      <w:r w:rsidRPr="00A77B29">
        <w:rPr>
          <w:rFonts w:ascii="Segoe UI" w:eastAsia="Microsoft YaHei" w:hAnsi="Segoe UI"/>
        </w:rPr>
        <w:t xml:space="preserve"> </w:t>
      </w:r>
      <w:r w:rsidRPr="00A77B29">
        <w:rPr>
          <w:rFonts w:ascii="Segoe UI" w:eastAsia="Microsoft YaHei" w:hAnsi="Segoe UI" w:hint="eastAsia"/>
        </w:rPr>
        <w:t>中企业</w:t>
      </w:r>
      <w:r w:rsidRPr="00A77B29">
        <w:rPr>
          <w:rFonts w:ascii="Segoe UI" w:eastAsia="Microsoft YaHei" w:hAnsi="Segoe UI"/>
        </w:rPr>
        <w:t xml:space="preserve"> BI </w:t>
      </w:r>
      <w:r w:rsidRPr="00A77B29">
        <w:rPr>
          <w:rFonts w:ascii="Segoe UI" w:eastAsia="Microsoft YaHei" w:hAnsi="Segoe UI" w:hint="eastAsia"/>
        </w:rPr>
        <w:t>解决方案中通过批处理模式处理数据的高级架构。</w:t>
      </w:r>
      <w:r w:rsidR="009950E6" w:rsidRPr="00A77B29">
        <w:rPr>
          <w:rFonts w:ascii="Segoe UI" w:eastAsia="Microsoft YaHei" w:hAnsi="Segoe UI" w:hint="eastAsia"/>
        </w:rPr>
        <w:t>使用</w:t>
      </w:r>
      <w:r w:rsidR="009950E6" w:rsidRPr="00A77B29">
        <w:rPr>
          <w:rFonts w:ascii="Segoe UI" w:eastAsia="Microsoft YaHei" w:hAnsi="Segoe UI" w:hint="eastAsia"/>
        </w:rPr>
        <w:t xml:space="preserve"> icon </w:t>
      </w:r>
      <w:r w:rsidR="009950E6" w:rsidRPr="00A77B29">
        <w:rPr>
          <w:rFonts w:ascii="Segoe UI" w:eastAsia="Microsoft YaHei" w:hAnsi="Segoe UI" w:hint="eastAsia"/>
        </w:rPr>
        <w:t>文件夹中的图像构建高级架构。</w:t>
      </w:r>
      <w:r w:rsidR="00A77B29">
        <w:rPr>
          <w:rFonts w:ascii="Segoe UI" w:eastAsia="Microsoft YaHei" w:hAnsi="Segoe UI"/>
        </w:rPr>
        <w:br/>
      </w:r>
      <w:bookmarkStart w:id="0" w:name="_GoBack"/>
      <w:bookmarkEnd w:id="0"/>
      <w:r w:rsidR="009950E6" w:rsidRPr="00A77B29">
        <w:rPr>
          <w:rFonts w:ascii="Segoe UI" w:eastAsia="Microsoft YaHei" w:hAnsi="Segoe UI" w:hint="eastAsia"/>
        </w:rPr>
        <w:t>已经提供了案例研究中要求的示例作为示例。你可以在第</w:t>
      </w:r>
      <w:r w:rsidR="009950E6" w:rsidRPr="00A77B29">
        <w:rPr>
          <w:rFonts w:ascii="Segoe UI" w:eastAsia="Microsoft YaHei" w:hAnsi="Segoe UI" w:hint="eastAsia"/>
        </w:rPr>
        <w:t xml:space="preserve"> 2 </w:t>
      </w:r>
      <w:r w:rsidR="009950E6" w:rsidRPr="00A77B29">
        <w:rPr>
          <w:rFonts w:ascii="Segoe UI" w:eastAsia="Microsoft YaHei" w:hAnsi="Segoe UI" w:hint="eastAsia"/>
        </w:rPr>
        <w:t>页开发自己的架构。</w:t>
      </w:r>
    </w:p>
    <w:p w14:paraId="0276DDAB" w14:textId="1E934B4A" w:rsidR="00CF0D45" w:rsidRPr="00A77B29" w:rsidRDefault="00CF0D45" w:rsidP="00453CA0">
      <w:pPr>
        <w:pStyle w:val="ListParagraph"/>
        <w:rPr>
          <w:rFonts w:ascii="Segoe UI" w:eastAsia="Microsoft YaHe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:rsidRPr="00A77B29" w14:paraId="3DA82956" w14:textId="77777777" w:rsidTr="005604C9">
        <w:tc>
          <w:tcPr>
            <w:tcW w:w="13948" w:type="dxa"/>
            <w:gridSpan w:val="4"/>
          </w:tcPr>
          <w:p w14:paraId="24AA8B21" w14:textId="30531F6C" w:rsidR="00453CA0" w:rsidRPr="00A77B29" w:rsidRDefault="006316DF" w:rsidP="006316DF">
            <w:pPr>
              <w:tabs>
                <w:tab w:val="left" w:pos="1710"/>
              </w:tabs>
              <w:rPr>
                <w:rFonts w:ascii="Segoe UI" w:eastAsia="Microsoft YaHei" w:hAnsi="Segoe UI" w:cs="Segoe UI"/>
                <w:b/>
              </w:rPr>
            </w:pPr>
            <w:r w:rsidRPr="00A77B29">
              <w:rPr>
                <w:rFonts w:ascii="Segoe UI" w:eastAsia="Microsoft YaHei" w:hAnsi="Segoe UI" w:hint="eastAsia"/>
                <w:b/>
              </w:rPr>
              <w:t xml:space="preserve">Azure SQL </w:t>
            </w:r>
            <w:r w:rsidRPr="00A77B29">
              <w:rPr>
                <w:rFonts w:ascii="Segoe UI" w:eastAsia="Microsoft YaHei" w:hAnsi="Segoe UI" w:hint="eastAsia"/>
                <w:b/>
              </w:rPr>
              <w:t>数据仓库高级架构</w:t>
            </w:r>
          </w:p>
        </w:tc>
      </w:tr>
      <w:tr w:rsidR="00EF36FB" w:rsidRPr="00A77B29" w14:paraId="5AE7D425" w14:textId="77777777" w:rsidTr="00CF0D45">
        <w:tc>
          <w:tcPr>
            <w:tcW w:w="3487" w:type="dxa"/>
          </w:tcPr>
          <w:p w14:paraId="6CC413A7" w14:textId="4247461E" w:rsidR="00453CA0" w:rsidRPr="00A77B29" w:rsidRDefault="00453CA0" w:rsidP="00453CA0">
            <w:pPr>
              <w:rPr>
                <w:rFonts w:ascii="Segoe UI" w:eastAsia="Microsoft YaHei" w:hAnsi="Segoe UI" w:cs="Segoe UI"/>
              </w:rPr>
            </w:pPr>
            <w:r w:rsidRPr="00A77B29">
              <w:rPr>
                <w:rFonts w:ascii="Segoe UI" w:eastAsia="Microsoft YaHei" w:hAnsi="Segoe UI" w:hint="eastAsia"/>
              </w:rPr>
              <w:t>数据源</w:t>
            </w:r>
          </w:p>
        </w:tc>
        <w:tc>
          <w:tcPr>
            <w:tcW w:w="3487" w:type="dxa"/>
          </w:tcPr>
          <w:p w14:paraId="3932CE7A" w14:textId="4359B4FB" w:rsidR="00453CA0" w:rsidRPr="00A77B29" w:rsidRDefault="00453CA0" w:rsidP="00453CA0">
            <w:pPr>
              <w:rPr>
                <w:rFonts w:ascii="Segoe UI" w:eastAsia="Microsoft YaHei" w:hAnsi="Segoe UI" w:cs="Segoe UI"/>
              </w:rPr>
            </w:pPr>
            <w:r w:rsidRPr="00A77B29">
              <w:rPr>
                <w:rFonts w:ascii="Segoe UI" w:eastAsia="Microsoft YaHei" w:hAnsi="Segoe UI" w:hint="eastAsia"/>
              </w:rPr>
              <w:t>摄取和数据存储</w:t>
            </w:r>
          </w:p>
        </w:tc>
        <w:tc>
          <w:tcPr>
            <w:tcW w:w="3487" w:type="dxa"/>
          </w:tcPr>
          <w:p w14:paraId="6D27EBDE" w14:textId="6380D0FB" w:rsidR="00453CA0" w:rsidRPr="00A77B29" w:rsidRDefault="00453CA0" w:rsidP="00453CA0">
            <w:pPr>
              <w:rPr>
                <w:rFonts w:ascii="Segoe UI" w:eastAsia="Microsoft YaHei" w:hAnsi="Segoe UI" w:cs="Segoe UI"/>
              </w:rPr>
            </w:pPr>
            <w:r w:rsidRPr="00A77B29">
              <w:rPr>
                <w:rFonts w:ascii="Segoe UI" w:eastAsia="Microsoft YaHei" w:hAnsi="Segoe UI" w:hint="eastAsia"/>
              </w:rPr>
              <w:t>分析</w:t>
            </w:r>
          </w:p>
        </w:tc>
        <w:tc>
          <w:tcPr>
            <w:tcW w:w="3487" w:type="dxa"/>
          </w:tcPr>
          <w:p w14:paraId="2F90A3C7" w14:textId="5FDE182E" w:rsidR="00453CA0" w:rsidRPr="00A77B29" w:rsidRDefault="00453CA0" w:rsidP="00453CA0">
            <w:pPr>
              <w:rPr>
                <w:rFonts w:ascii="Segoe UI" w:eastAsia="Microsoft YaHei" w:hAnsi="Segoe UI" w:cs="Segoe UI"/>
              </w:rPr>
            </w:pPr>
            <w:r w:rsidRPr="00A77B29">
              <w:rPr>
                <w:rFonts w:ascii="Segoe UI" w:eastAsia="Microsoft YaHei" w:hAnsi="Segoe UI" w:hint="eastAsia"/>
              </w:rPr>
              <w:t>可视化</w:t>
            </w:r>
          </w:p>
        </w:tc>
      </w:tr>
      <w:tr w:rsidR="00EF36FB" w:rsidRPr="00A77B29" w14:paraId="2B32EBE0" w14:textId="77777777" w:rsidTr="00CF0D45">
        <w:tc>
          <w:tcPr>
            <w:tcW w:w="3487" w:type="dxa"/>
          </w:tcPr>
          <w:p w14:paraId="32B87AE9" w14:textId="51437071" w:rsidR="00453CA0" w:rsidRPr="00A77B29" w:rsidRDefault="00417164" w:rsidP="00453CA0">
            <w:pPr>
              <w:rPr>
                <w:rFonts w:ascii="Segoe UI" w:eastAsia="Microsoft YaHei" w:hAnsi="Segoe UI" w:cs="Segoe UI"/>
              </w:rPr>
            </w:pPr>
            <w:r w:rsidRPr="00A77B29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06515719" w:rsidR="00453CA0" w:rsidRPr="00A77B29" w:rsidRDefault="009A6782" w:rsidP="00453CA0">
            <w:pPr>
              <w:rPr>
                <w:rFonts w:ascii="Segoe UI" w:eastAsia="Microsoft YaHei" w:hAnsi="Segoe UI" w:cs="Segoe UI"/>
              </w:rPr>
            </w:pPr>
            <w:r w:rsidRPr="00A77B29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7987052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4B517B7A" w:rsidR="00453CA0" w:rsidRPr="00A77B29" w:rsidRDefault="00453CA0" w:rsidP="00453CA0">
            <w:pPr>
              <w:rPr>
                <w:rFonts w:ascii="Segoe UI" w:eastAsia="Microsoft YaHei" w:hAnsi="Segoe UI" w:cs="Segoe UI"/>
              </w:rPr>
            </w:pPr>
          </w:p>
          <w:p w14:paraId="1E1A5987" w14:textId="7F29AD06" w:rsidR="00453CA0" w:rsidRPr="00A77B29" w:rsidRDefault="00453CA0" w:rsidP="00453CA0">
            <w:pPr>
              <w:rPr>
                <w:rFonts w:ascii="Segoe UI" w:eastAsia="Microsoft YaHei" w:hAnsi="Segoe UI" w:cs="Segoe UI"/>
              </w:rPr>
            </w:pPr>
          </w:p>
          <w:p w14:paraId="61A399D0" w14:textId="77777777" w:rsidR="006316DF" w:rsidRPr="00A77B29" w:rsidRDefault="006316DF" w:rsidP="00453CA0">
            <w:pPr>
              <w:rPr>
                <w:rFonts w:ascii="Segoe UI" w:eastAsia="Microsoft YaHei" w:hAnsi="Segoe UI" w:cs="Segoe UI"/>
              </w:rPr>
            </w:pPr>
          </w:p>
          <w:p w14:paraId="2075F716" w14:textId="77777777" w:rsidR="006316DF" w:rsidRPr="00A77B29" w:rsidRDefault="006316DF" w:rsidP="00453CA0">
            <w:pPr>
              <w:rPr>
                <w:rFonts w:ascii="Segoe UI" w:eastAsia="Microsoft YaHei" w:hAnsi="Segoe UI" w:cs="Segoe UI"/>
              </w:rPr>
            </w:pPr>
          </w:p>
          <w:p w14:paraId="21824476" w14:textId="77777777" w:rsidR="006316DF" w:rsidRPr="00A77B29" w:rsidRDefault="006316DF" w:rsidP="00453CA0">
            <w:pPr>
              <w:rPr>
                <w:rFonts w:ascii="Segoe UI" w:eastAsia="Microsoft YaHei" w:hAnsi="Segoe UI" w:cs="Segoe UI"/>
              </w:rPr>
            </w:pPr>
            <w:r w:rsidRPr="00A77B29">
              <w:rPr>
                <w:rFonts w:ascii="Segoe UI" w:eastAsia="Microsoft YaHei" w:hAnsi="Segoe UI" w:hint="eastAsia"/>
              </w:rPr>
              <w:t>本地</w:t>
            </w:r>
          </w:p>
          <w:p w14:paraId="7746927E" w14:textId="25728158" w:rsidR="006316DF" w:rsidRPr="00A77B29" w:rsidRDefault="006316DF" w:rsidP="00453CA0">
            <w:pPr>
              <w:rPr>
                <w:rFonts w:ascii="Segoe UI" w:eastAsia="Microsoft YaHei" w:hAnsi="Segoe UI" w:cs="Segoe UI"/>
              </w:rPr>
            </w:pPr>
            <w:r w:rsidRPr="00A77B29">
              <w:rPr>
                <w:rFonts w:ascii="Segoe UI" w:eastAsia="Microsoft YaHei" w:hAnsi="Segoe UI" w:hint="eastAsia"/>
              </w:rPr>
              <w:t xml:space="preserve">SQL </w:t>
            </w:r>
            <w:r w:rsidRPr="00A77B29">
              <w:rPr>
                <w:rFonts w:ascii="Segoe UI" w:eastAsia="Microsoft YaHei" w:hAnsi="Segoe UI" w:hint="eastAsia"/>
              </w:rPr>
              <w:t>数据库</w:t>
            </w:r>
          </w:p>
        </w:tc>
        <w:tc>
          <w:tcPr>
            <w:tcW w:w="3487" w:type="dxa"/>
          </w:tcPr>
          <w:p w14:paraId="78FA9B62" w14:textId="55F3EF78" w:rsidR="00453CA0" w:rsidRPr="00A77B29" w:rsidRDefault="006316DF" w:rsidP="00453CA0">
            <w:pPr>
              <w:rPr>
                <w:rFonts w:eastAsia="Microsoft YaHei"/>
                <w:noProof/>
              </w:rPr>
            </w:pPr>
            <w:r w:rsidRPr="00A77B29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747328" behindDoc="0" locked="0" layoutInCell="1" allowOverlap="1" wp14:anchorId="2C8D2A92" wp14:editId="5CCB2079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167640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77B29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748352" behindDoc="0" locked="0" layoutInCell="1" allowOverlap="1" wp14:anchorId="27571461" wp14:editId="58FF7F7F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160020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77B29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749376" behindDoc="0" locked="0" layoutInCell="1" allowOverlap="1" wp14:anchorId="18D5759F" wp14:editId="34DE8E22">
                  <wp:simplePos x="0" y="0"/>
                  <wp:positionH relativeFrom="column">
                    <wp:posOffset>935672</wp:posOffset>
                  </wp:positionH>
                  <wp:positionV relativeFrom="paragraph">
                    <wp:posOffset>-22224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CD6C17" w14:textId="5C13F5C2" w:rsidR="006316DF" w:rsidRPr="00A77B29" w:rsidRDefault="006316DF" w:rsidP="00453CA0">
            <w:pPr>
              <w:rPr>
                <w:rFonts w:eastAsia="Microsoft YaHei"/>
                <w:noProof/>
              </w:rPr>
            </w:pPr>
          </w:p>
          <w:p w14:paraId="41BFD91D" w14:textId="328E78C5" w:rsidR="006316DF" w:rsidRPr="00A77B29" w:rsidRDefault="006316DF" w:rsidP="00453CA0">
            <w:pPr>
              <w:rPr>
                <w:rFonts w:eastAsia="Microsoft YaHei"/>
                <w:noProof/>
              </w:rPr>
            </w:pPr>
          </w:p>
          <w:p w14:paraId="26F8E6EC" w14:textId="1D25B6F7" w:rsidR="006316DF" w:rsidRPr="00A77B29" w:rsidRDefault="006316DF" w:rsidP="00453CA0">
            <w:pPr>
              <w:rPr>
                <w:rFonts w:eastAsia="Microsoft YaHei"/>
                <w:noProof/>
              </w:rPr>
            </w:pPr>
          </w:p>
          <w:p w14:paraId="13F264CB" w14:textId="77777777" w:rsidR="006316DF" w:rsidRPr="00A77B29" w:rsidRDefault="006316DF" w:rsidP="00453CA0">
            <w:pPr>
              <w:rPr>
                <w:rFonts w:eastAsia="Microsoft YaHei"/>
                <w:noProof/>
              </w:rPr>
            </w:pPr>
          </w:p>
          <w:p w14:paraId="50FC877A" w14:textId="42EFAB79" w:rsidR="006316DF" w:rsidRPr="00A77B29" w:rsidRDefault="006316DF" w:rsidP="00453CA0">
            <w:pPr>
              <w:rPr>
                <w:rFonts w:ascii="Segoe UI" w:eastAsia="Microsoft YaHei" w:hAnsi="Segoe UI" w:cs="Segoe UI"/>
              </w:rPr>
            </w:pPr>
            <w:r w:rsidRPr="00A77B29">
              <w:rPr>
                <w:rFonts w:ascii="Segoe UI" w:eastAsia="Microsoft YaHei" w:hAnsi="Segoe UI" w:hint="eastAsia"/>
              </w:rPr>
              <w:t xml:space="preserve">               Azure                       </w:t>
            </w:r>
            <w:proofErr w:type="spellStart"/>
            <w:r w:rsidRPr="00A77B29">
              <w:rPr>
                <w:rFonts w:ascii="Segoe UI" w:eastAsia="Microsoft YaHei" w:hAnsi="Segoe UI" w:hint="eastAsia"/>
              </w:rPr>
              <w:t>Azure</w:t>
            </w:r>
            <w:proofErr w:type="spellEnd"/>
            <w:r w:rsidRPr="00A77B29">
              <w:rPr>
                <w:rFonts w:ascii="Segoe UI" w:eastAsia="Microsoft YaHei" w:hAnsi="Segoe UI" w:hint="eastAsia"/>
              </w:rPr>
              <w:t xml:space="preserve"> </w:t>
            </w:r>
          </w:p>
          <w:p w14:paraId="696EEC33" w14:textId="35B5159C" w:rsidR="006316DF" w:rsidRPr="00A77B29" w:rsidRDefault="006316DF" w:rsidP="00453CA0">
            <w:pPr>
              <w:rPr>
                <w:rFonts w:ascii="Segoe UI" w:eastAsia="Microsoft YaHei" w:hAnsi="Segoe UI" w:cs="Segoe UI"/>
              </w:rPr>
            </w:pPr>
            <w:r w:rsidRPr="00A77B29">
              <w:rPr>
                <w:rFonts w:ascii="Segoe UI" w:eastAsia="Microsoft YaHei" w:hAnsi="Segoe UI" w:hint="eastAsia"/>
              </w:rPr>
              <w:t xml:space="preserve">Blob </w:t>
            </w:r>
            <w:r w:rsidRPr="00A77B29">
              <w:rPr>
                <w:rFonts w:ascii="Segoe UI" w:eastAsia="Microsoft YaHei" w:hAnsi="Segoe UI" w:hint="eastAsia"/>
              </w:rPr>
              <w:t>存储</w:t>
            </w:r>
            <w:r w:rsidRPr="00A77B29">
              <w:rPr>
                <w:rFonts w:ascii="Segoe UI" w:eastAsia="Microsoft YaHei" w:hAnsi="Segoe UI" w:hint="eastAsia"/>
              </w:rPr>
              <w:t xml:space="preserve">     </w:t>
            </w:r>
            <w:r w:rsidR="00513B71" w:rsidRPr="00A77B29">
              <w:rPr>
                <w:rFonts w:ascii="Segoe UI" w:eastAsia="Microsoft YaHei" w:hAnsi="Segoe UI"/>
              </w:rPr>
              <w:t xml:space="preserve">    </w:t>
            </w:r>
            <w:r w:rsidRPr="00A77B29">
              <w:rPr>
                <w:rFonts w:ascii="Segoe UI" w:eastAsia="Microsoft YaHei" w:hAnsi="Segoe UI" w:hint="eastAsia"/>
              </w:rPr>
              <w:t xml:space="preserve">    </w:t>
            </w:r>
            <w:r w:rsidR="00513B71" w:rsidRPr="00A77B29">
              <w:rPr>
                <w:rFonts w:ascii="Segoe UI" w:eastAsia="Microsoft YaHei" w:hAnsi="Segoe UI" w:hint="eastAsia"/>
              </w:rPr>
              <w:t>数据仓库</w:t>
            </w:r>
          </w:p>
        </w:tc>
        <w:tc>
          <w:tcPr>
            <w:tcW w:w="3487" w:type="dxa"/>
          </w:tcPr>
          <w:p w14:paraId="7E8BD6D8" w14:textId="77777777" w:rsidR="00453CA0" w:rsidRPr="00A77B29" w:rsidRDefault="00453CA0" w:rsidP="00453CA0">
            <w:pPr>
              <w:rPr>
                <w:rFonts w:ascii="Segoe UI" w:eastAsia="Microsoft YaHei" w:hAnsi="Segoe UI" w:cs="Segoe UI"/>
              </w:rPr>
            </w:pPr>
          </w:p>
          <w:p w14:paraId="78E8E99B" w14:textId="77777777" w:rsidR="006316DF" w:rsidRPr="00A77B29" w:rsidRDefault="006316DF" w:rsidP="00453CA0">
            <w:pPr>
              <w:rPr>
                <w:rFonts w:ascii="Segoe UI" w:eastAsia="Microsoft YaHei" w:hAnsi="Segoe UI" w:cs="Segoe UI"/>
              </w:rPr>
            </w:pPr>
          </w:p>
          <w:p w14:paraId="10622695" w14:textId="77777777" w:rsidR="006316DF" w:rsidRPr="00A77B29" w:rsidRDefault="006316DF" w:rsidP="00453CA0">
            <w:pPr>
              <w:rPr>
                <w:rFonts w:ascii="Segoe UI" w:eastAsia="Microsoft YaHei" w:hAnsi="Segoe UI" w:cs="Segoe UI"/>
              </w:rPr>
            </w:pPr>
          </w:p>
          <w:p w14:paraId="55C09B98" w14:textId="77777777" w:rsidR="006316DF" w:rsidRPr="00A77B29" w:rsidRDefault="006316DF" w:rsidP="00453CA0">
            <w:pPr>
              <w:rPr>
                <w:rFonts w:ascii="Segoe UI" w:eastAsia="Microsoft YaHei" w:hAnsi="Segoe UI" w:cs="Segoe UI"/>
              </w:rPr>
            </w:pPr>
          </w:p>
          <w:p w14:paraId="6D4A18B6" w14:textId="77777777" w:rsidR="006316DF" w:rsidRPr="00A77B29" w:rsidRDefault="006316DF" w:rsidP="00453CA0">
            <w:pPr>
              <w:rPr>
                <w:rFonts w:ascii="Segoe UI" w:eastAsia="Microsoft YaHei" w:hAnsi="Segoe UI" w:cs="Segoe UI"/>
              </w:rPr>
            </w:pPr>
          </w:p>
          <w:p w14:paraId="5E0C0139" w14:textId="77777777" w:rsidR="006316DF" w:rsidRPr="00A77B29" w:rsidRDefault="006316DF" w:rsidP="00453CA0">
            <w:pPr>
              <w:rPr>
                <w:rFonts w:ascii="Segoe UI" w:eastAsia="Microsoft YaHei" w:hAnsi="Segoe UI" w:cs="Segoe UI"/>
              </w:rPr>
            </w:pPr>
          </w:p>
          <w:p w14:paraId="12140798" w14:textId="77777777" w:rsidR="006316DF" w:rsidRPr="00A77B29" w:rsidRDefault="006316DF" w:rsidP="00453CA0">
            <w:pPr>
              <w:rPr>
                <w:rFonts w:ascii="Segoe UI" w:eastAsia="Microsoft YaHei" w:hAnsi="Segoe UI" w:cs="Segoe UI"/>
              </w:rPr>
            </w:pPr>
          </w:p>
          <w:p w14:paraId="5F684741" w14:textId="0D97C2AC" w:rsidR="006316DF" w:rsidRPr="00A77B29" w:rsidRDefault="006316DF" w:rsidP="00453CA0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A77B29" w:rsidRDefault="00453CA0" w:rsidP="00453CA0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053D48D3" w14:textId="3FEBE155" w:rsidR="006316DF" w:rsidRPr="00A77B29" w:rsidRDefault="006316DF" w:rsidP="00CF0D45">
      <w:pPr>
        <w:rPr>
          <w:rFonts w:ascii="Segoe UI" w:eastAsia="Microsoft YaHei" w:hAnsi="Segoe UI" w:cs="Segoe UI"/>
        </w:rPr>
      </w:pPr>
    </w:p>
    <w:p w14:paraId="57304B2D" w14:textId="77777777" w:rsidR="006316DF" w:rsidRPr="00A77B29" w:rsidRDefault="006316DF">
      <w:pPr>
        <w:rPr>
          <w:rFonts w:ascii="Segoe UI" w:eastAsia="Microsoft YaHei" w:hAnsi="Segoe UI" w:cs="Segoe UI"/>
        </w:rPr>
      </w:pPr>
      <w:r w:rsidRPr="00A77B29">
        <w:rPr>
          <w:rFonts w:eastAsia="Microsoft YaHei" w:hint="eastAsia"/>
        </w:rPr>
        <w:br w:type="page"/>
      </w:r>
    </w:p>
    <w:p w14:paraId="12D63CEC" w14:textId="77777777" w:rsidR="00B86102" w:rsidRPr="00A77B29" w:rsidRDefault="00B86102" w:rsidP="00CF0D45">
      <w:pPr>
        <w:rPr>
          <w:rFonts w:ascii="Segoe UI" w:eastAsia="Microsoft YaHe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:rsidRPr="00A77B29" w14:paraId="040A723B" w14:textId="77777777" w:rsidTr="00AB7FDE">
        <w:tc>
          <w:tcPr>
            <w:tcW w:w="13948" w:type="dxa"/>
            <w:gridSpan w:val="4"/>
          </w:tcPr>
          <w:p w14:paraId="05DCD600" w14:textId="5F254BDA" w:rsidR="008E6ADC" w:rsidRPr="00A77B29" w:rsidRDefault="006316DF" w:rsidP="006316DF">
            <w:pPr>
              <w:tabs>
                <w:tab w:val="left" w:pos="1710"/>
              </w:tabs>
              <w:rPr>
                <w:rFonts w:ascii="Segoe UI" w:eastAsia="Microsoft YaHei" w:hAnsi="Segoe UI" w:cs="Segoe UI"/>
                <w:b/>
              </w:rPr>
            </w:pPr>
            <w:r w:rsidRPr="00A77B29">
              <w:rPr>
                <w:rFonts w:ascii="Segoe UI" w:eastAsia="Microsoft YaHei" w:hAnsi="Segoe UI" w:hint="eastAsia"/>
                <w:b/>
              </w:rPr>
              <w:t>架构名称</w:t>
            </w:r>
          </w:p>
        </w:tc>
      </w:tr>
      <w:tr w:rsidR="009A6782" w:rsidRPr="00A77B29" w14:paraId="35473817" w14:textId="77777777" w:rsidTr="00AB7FDE">
        <w:tc>
          <w:tcPr>
            <w:tcW w:w="3487" w:type="dxa"/>
          </w:tcPr>
          <w:p w14:paraId="1FCCE5B4" w14:textId="77777777" w:rsidR="008E6ADC" w:rsidRPr="00A77B29" w:rsidRDefault="008E6ADC" w:rsidP="00AB7FDE">
            <w:pPr>
              <w:rPr>
                <w:rFonts w:ascii="Segoe UI" w:eastAsia="Microsoft YaHei" w:hAnsi="Segoe UI" w:cs="Segoe UI"/>
              </w:rPr>
            </w:pPr>
            <w:r w:rsidRPr="00A77B29">
              <w:rPr>
                <w:rFonts w:ascii="Segoe UI" w:eastAsia="Microsoft YaHei" w:hAnsi="Segoe UI" w:hint="eastAsia"/>
              </w:rPr>
              <w:t>数据源</w:t>
            </w:r>
          </w:p>
        </w:tc>
        <w:tc>
          <w:tcPr>
            <w:tcW w:w="3487" w:type="dxa"/>
          </w:tcPr>
          <w:p w14:paraId="1294DA93" w14:textId="77777777" w:rsidR="008E6ADC" w:rsidRPr="00A77B29" w:rsidRDefault="008E6ADC" w:rsidP="00AB7FDE">
            <w:pPr>
              <w:rPr>
                <w:rFonts w:ascii="Segoe UI" w:eastAsia="Microsoft YaHei" w:hAnsi="Segoe UI" w:cs="Segoe UI"/>
              </w:rPr>
            </w:pPr>
            <w:r w:rsidRPr="00A77B29">
              <w:rPr>
                <w:rFonts w:ascii="Segoe UI" w:eastAsia="Microsoft YaHei" w:hAnsi="Segoe UI" w:hint="eastAsia"/>
              </w:rPr>
              <w:t>摄取和数据存储</w:t>
            </w:r>
          </w:p>
        </w:tc>
        <w:tc>
          <w:tcPr>
            <w:tcW w:w="3487" w:type="dxa"/>
          </w:tcPr>
          <w:p w14:paraId="7391E502" w14:textId="77777777" w:rsidR="008E6ADC" w:rsidRPr="00A77B29" w:rsidRDefault="008E6ADC" w:rsidP="00AB7FDE">
            <w:pPr>
              <w:rPr>
                <w:rFonts w:ascii="Segoe UI" w:eastAsia="Microsoft YaHei" w:hAnsi="Segoe UI" w:cs="Segoe UI"/>
              </w:rPr>
            </w:pPr>
            <w:r w:rsidRPr="00A77B29">
              <w:rPr>
                <w:rFonts w:ascii="Segoe UI" w:eastAsia="Microsoft YaHei" w:hAnsi="Segoe UI" w:hint="eastAsia"/>
              </w:rPr>
              <w:t>分析</w:t>
            </w:r>
          </w:p>
        </w:tc>
        <w:tc>
          <w:tcPr>
            <w:tcW w:w="3487" w:type="dxa"/>
          </w:tcPr>
          <w:p w14:paraId="3F0B72FD" w14:textId="77777777" w:rsidR="008E6ADC" w:rsidRPr="00A77B29" w:rsidRDefault="008E6ADC" w:rsidP="00AB7FDE">
            <w:pPr>
              <w:rPr>
                <w:rFonts w:ascii="Segoe UI" w:eastAsia="Microsoft YaHei" w:hAnsi="Segoe UI" w:cs="Segoe UI"/>
              </w:rPr>
            </w:pPr>
            <w:r w:rsidRPr="00A77B29">
              <w:rPr>
                <w:rFonts w:ascii="Segoe UI" w:eastAsia="Microsoft YaHei" w:hAnsi="Segoe UI" w:hint="eastAsia"/>
              </w:rPr>
              <w:t>可视化</w:t>
            </w:r>
          </w:p>
        </w:tc>
      </w:tr>
      <w:tr w:rsidR="009A6782" w:rsidRPr="00A77B29" w14:paraId="5C4439C1" w14:textId="77777777" w:rsidTr="00AB7FDE">
        <w:tc>
          <w:tcPr>
            <w:tcW w:w="3487" w:type="dxa"/>
          </w:tcPr>
          <w:p w14:paraId="6B81F8CE" w14:textId="77777777" w:rsidR="009A6782" w:rsidRPr="00A77B29" w:rsidRDefault="009A6782" w:rsidP="00AB7FDE">
            <w:pPr>
              <w:rPr>
                <w:rFonts w:ascii="Segoe UI" w:eastAsia="Microsoft YaHei" w:hAnsi="Segoe UI" w:cs="Segoe UI"/>
              </w:rPr>
            </w:pPr>
          </w:p>
          <w:p w14:paraId="5FDAA7CC" w14:textId="77777777" w:rsidR="006316DF" w:rsidRPr="00A77B29" w:rsidRDefault="006316DF" w:rsidP="00AB7FDE">
            <w:pPr>
              <w:rPr>
                <w:rFonts w:ascii="Segoe UI" w:eastAsia="Microsoft YaHei" w:hAnsi="Segoe UI" w:cs="Segoe UI"/>
              </w:rPr>
            </w:pPr>
          </w:p>
          <w:p w14:paraId="3480BD92" w14:textId="77777777" w:rsidR="006316DF" w:rsidRPr="00A77B29" w:rsidRDefault="006316DF" w:rsidP="00AB7FDE">
            <w:pPr>
              <w:rPr>
                <w:rFonts w:ascii="Segoe UI" w:eastAsia="Microsoft YaHei" w:hAnsi="Segoe UI" w:cs="Segoe UI"/>
              </w:rPr>
            </w:pPr>
          </w:p>
          <w:p w14:paraId="65FFC0AB" w14:textId="77777777" w:rsidR="006316DF" w:rsidRPr="00A77B29" w:rsidRDefault="006316DF" w:rsidP="00AB7FDE">
            <w:pPr>
              <w:rPr>
                <w:rFonts w:ascii="Segoe UI" w:eastAsia="Microsoft YaHei" w:hAnsi="Segoe UI" w:cs="Segoe UI"/>
              </w:rPr>
            </w:pPr>
          </w:p>
          <w:p w14:paraId="55DA5697" w14:textId="77777777" w:rsidR="006316DF" w:rsidRPr="00A77B29" w:rsidRDefault="006316DF" w:rsidP="00AB7FDE">
            <w:pPr>
              <w:rPr>
                <w:rFonts w:ascii="Segoe UI" w:eastAsia="Microsoft YaHei" w:hAnsi="Segoe UI" w:cs="Segoe UI"/>
              </w:rPr>
            </w:pPr>
          </w:p>
          <w:p w14:paraId="7E04227D" w14:textId="77777777" w:rsidR="006316DF" w:rsidRPr="00A77B29" w:rsidRDefault="006316DF" w:rsidP="00AB7FDE">
            <w:pPr>
              <w:rPr>
                <w:rFonts w:ascii="Segoe UI" w:eastAsia="Microsoft YaHei" w:hAnsi="Segoe UI" w:cs="Segoe UI"/>
              </w:rPr>
            </w:pPr>
          </w:p>
          <w:p w14:paraId="08447418" w14:textId="77777777" w:rsidR="006316DF" w:rsidRPr="00A77B29" w:rsidRDefault="006316DF" w:rsidP="00AB7FDE">
            <w:pPr>
              <w:rPr>
                <w:rFonts w:ascii="Segoe UI" w:eastAsia="Microsoft YaHei" w:hAnsi="Segoe UI" w:cs="Segoe UI"/>
              </w:rPr>
            </w:pPr>
          </w:p>
          <w:p w14:paraId="713A6259" w14:textId="77777777" w:rsidR="006316DF" w:rsidRPr="00A77B29" w:rsidRDefault="006316DF" w:rsidP="00AB7FDE">
            <w:pPr>
              <w:rPr>
                <w:rFonts w:ascii="Segoe UI" w:eastAsia="Microsoft YaHei" w:hAnsi="Segoe UI" w:cs="Segoe UI"/>
              </w:rPr>
            </w:pPr>
          </w:p>
          <w:p w14:paraId="78C1EAE1" w14:textId="77777777" w:rsidR="006316DF" w:rsidRPr="00A77B29" w:rsidRDefault="006316DF" w:rsidP="00AB7FDE">
            <w:pPr>
              <w:rPr>
                <w:rFonts w:ascii="Segoe UI" w:eastAsia="Microsoft YaHei" w:hAnsi="Segoe UI" w:cs="Segoe UI"/>
              </w:rPr>
            </w:pPr>
          </w:p>
          <w:p w14:paraId="79AC8BDA" w14:textId="77777777" w:rsidR="006316DF" w:rsidRPr="00A77B29" w:rsidRDefault="006316DF" w:rsidP="00AB7FDE">
            <w:pPr>
              <w:rPr>
                <w:rFonts w:ascii="Segoe UI" w:eastAsia="Microsoft YaHei" w:hAnsi="Segoe UI" w:cs="Segoe UI"/>
              </w:rPr>
            </w:pPr>
          </w:p>
          <w:p w14:paraId="5E4DA97E" w14:textId="77777777" w:rsidR="006316DF" w:rsidRPr="00A77B29" w:rsidRDefault="006316DF" w:rsidP="00AB7FDE">
            <w:pPr>
              <w:rPr>
                <w:rFonts w:ascii="Segoe UI" w:eastAsia="Microsoft YaHei" w:hAnsi="Segoe UI" w:cs="Segoe UI"/>
              </w:rPr>
            </w:pPr>
          </w:p>
          <w:p w14:paraId="258D5D4B" w14:textId="77777777" w:rsidR="006316DF" w:rsidRPr="00A77B29" w:rsidRDefault="006316DF" w:rsidP="00AB7FDE">
            <w:pPr>
              <w:rPr>
                <w:rFonts w:ascii="Segoe UI" w:eastAsia="Microsoft YaHei" w:hAnsi="Segoe UI" w:cs="Segoe UI"/>
              </w:rPr>
            </w:pPr>
          </w:p>
          <w:p w14:paraId="3E5DF1A7" w14:textId="77777777" w:rsidR="006316DF" w:rsidRPr="00A77B29" w:rsidRDefault="006316DF" w:rsidP="00AB7FDE">
            <w:pPr>
              <w:rPr>
                <w:rFonts w:ascii="Segoe UI" w:eastAsia="Microsoft YaHei" w:hAnsi="Segoe UI" w:cs="Segoe UI"/>
              </w:rPr>
            </w:pPr>
          </w:p>
          <w:p w14:paraId="39CEDA85" w14:textId="77777777" w:rsidR="006316DF" w:rsidRPr="00A77B29" w:rsidRDefault="006316DF" w:rsidP="00AB7FDE">
            <w:pPr>
              <w:rPr>
                <w:rFonts w:ascii="Segoe UI" w:eastAsia="Microsoft YaHei" w:hAnsi="Segoe UI" w:cs="Segoe UI"/>
              </w:rPr>
            </w:pPr>
          </w:p>
          <w:p w14:paraId="115A80FC" w14:textId="77777777" w:rsidR="006316DF" w:rsidRPr="00A77B29" w:rsidRDefault="006316DF" w:rsidP="00AB7FDE">
            <w:pPr>
              <w:rPr>
                <w:rFonts w:ascii="Segoe UI" w:eastAsia="Microsoft YaHei" w:hAnsi="Segoe UI" w:cs="Segoe UI"/>
              </w:rPr>
            </w:pPr>
          </w:p>
          <w:p w14:paraId="6DCBCE1F" w14:textId="77777777" w:rsidR="006316DF" w:rsidRPr="00A77B29" w:rsidRDefault="006316DF" w:rsidP="00AB7FDE">
            <w:pPr>
              <w:rPr>
                <w:rFonts w:ascii="Segoe UI" w:eastAsia="Microsoft YaHei" w:hAnsi="Segoe UI" w:cs="Segoe UI"/>
              </w:rPr>
            </w:pPr>
          </w:p>
          <w:p w14:paraId="6A23B860" w14:textId="77777777" w:rsidR="006316DF" w:rsidRPr="00A77B29" w:rsidRDefault="006316DF" w:rsidP="00AB7FDE">
            <w:pPr>
              <w:rPr>
                <w:rFonts w:ascii="Segoe UI" w:eastAsia="Microsoft YaHei" w:hAnsi="Segoe UI" w:cs="Segoe UI"/>
              </w:rPr>
            </w:pPr>
          </w:p>
          <w:p w14:paraId="001FB0E2" w14:textId="77777777" w:rsidR="006316DF" w:rsidRPr="00A77B29" w:rsidRDefault="006316DF" w:rsidP="00AB7FDE">
            <w:pPr>
              <w:rPr>
                <w:rFonts w:ascii="Segoe UI" w:eastAsia="Microsoft YaHei" w:hAnsi="Segoe UI" w:cs="Segoe UI"/>
              </w:rPr>
            </w:pPr>
          </w:p>
          <w:p w14:paraId="32C0D84D" w14:textId="77777777" w:rsidR="006316DF" w:rsidRPr="00A77B29" w:rsidRDefault="006316DF" w:rsidP="00AB7FDE">
            <w:pPr>
              <w:rPr>
                <w:rFonts w:ascii="Segoe UI" w:eastAsia="Microsoft YaHei" w:hAnsi="Segoe UI" w:cs="Segoe UI"/>
              </w:rPr>
            </w:pPr>
          </w:p>
          <w:p w14:paraId="44EA8078" w14:textId="60B15B6F" w:rsidR="006316DF" w:rsidRPr="00A77B29" w:rsidRDefault="006316DF" w:rsidP="00AB7FDE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734F4DB6" w14:textId="50114648" w:rsidR="008E6ADC" w:rsidRPr="00A77B29" w:rsidRDefault="008E6ADC" w:rsidP="00AB7FDE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44654251" w14:textId="2F891655" w:rsidR="008E6ADC" w:rsidRPr="00A77B29" w:rsidRDefault="008E6ADC" w:rsidP="00AB7FDE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7BADF95C" w14:textId="77777777" w:rsidR="008E6ADC" w:rsidRPr="00A77B29" w:rsidRDefault="008E6ADC" w:rsidP="00AB7FDE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3561D95F" w14:textId="3AD6EB2C" w:rsidR="008E6ADC" w:rsidRPr="00A77B29" w:rsidRDefault="008E6ADC" w:rsidP="00CF0D45">
      <w:pPr>
        <w:rPr>
          <w:rFonts w:ascii="Segoe UI" w:eastAsia="Microsoft YaHei" w:hAnsi="Segoe UI" w:cs="Segoe UI"/>
        </w:rPr>
      </w:pPr>
    </w:p>
    <w:p w14:paraId="63806887" w14:textId="77777777" w:rsidR="00EF36FB" w:rsidRPr="00A77B29" w:rsidRDefault="00EF36FB" w:rsidP="00CF0D45">
      <w:pPr>
        <w:rPr>
          <w:rFonts w:ascii="Segoe UI" w:eastAsia="Microsoft YaHei" w:hAnsi="Segoe UI" w:cs="Segoe UI"/>
        </w:rPr>
      </w:pPr>
    </w:p>
    <w:sectPr w:rsidR="00EF36FB" w:rsidRPr="00A77B29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2E5B06"/>
    <w:rsid w:val="00417164"/>
    <w:rsid w:val="00453CA0"/>
    <w:rsid w:val="004E1798"/>
    <w:rsid w:val="00513B71"/>
    <w:rsid w:val="006316DF"/>
    <w:rsid w:val="00743378"/>
    <w:rsid w:val="00835B64"/>
    <w:rsid w:val="008D176F"/>
    <w:rsid w:val="008E6ADC"/>
    <w:rsid w:val="00946287"/>
    <w:rsid w:val="00951F1F"/>
    <w:rsid w:val="009950E6"/>
    <w:rsid w:val="009A6782"/>
    <w:rsid w:val="00A77B29"/>
    <w:rsid w:val="00A9519C"/>
    <w:rsid w:val="00B16EE3"/>
    <w:rsid w:val="00B426B4"/>
    <w:rsid w:val="00B86102"/>
    <w:rsid w:val="00C22CE1"/>
    <w:rsid w:val="00CF0D45"/>
    <w:rsid w:val="00D408B8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17</cp:revision>
  <dcterms:created xsi:type="dcterms:W3CDTF">2019-04-01T14:56:00Z</dcterms:created>
  <dcterms:modified xsi:type="dcterms:W3CDTF">2020-03-25T09:59:00Z</dcterms:modified>
</cp:coreProperties>
</file>