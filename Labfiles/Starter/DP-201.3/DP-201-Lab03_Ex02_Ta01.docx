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E85FFA" w:rsidRDefault="009950E6" w:rsidP="00030264">
      <w:pPr>
        <w:pStyle w:val="Heading1"/>
        <w:rPr>
          <w:rFonts w:eastAsia="Microsoft YaHei"/>
          <w:b/>
        </w:rPr>
      </w:pPr>
      <w:r w:rsidRPr="00E85FFA">
        <w:rPr>
          <w:rFonts w:eastAsia="Microsoft YaHei" w:hint="eastAsia"/>
          <w:b/>
        </w:rPr>
        <w:t xml:space="preserve">DP201 </w:t>
      </w:r>
      <w:r w:rsidRPr="00E85FFA">
        <w:rPr>
          <w:rFonts w:eastAsia="Microsoft YaHei" w:hint="eastAsia"/>
          <w:b/>
        </w:rPr>
        <w:t>—</w:t>
      </w:r>
      <w:r w:rsidRPr="00E85FFA">
        <w:rPr>
          <w:rFonts w:eastAsia="Microsoft YaHei" w:hint="eastAsia"/>
          <w:b/>
        </w:rPr>
        <w:t xml:space="preserve"> </w:t>
      </w:r>
      <w:r w:rsidRPr="00E85FFA">
        <w:rPr>
          <w:rFonts w:eastAsia="Microsoft YaHei" w:hint="eastAsia"/>
          <w:b/>
        </w:rPr>
        <w:t>设计</w:t>
      </w:r>
      <w:r w:rsidRPr="00E85FFA">
        <w:rPr>
          <w:rFonts w:eastAsia="Microsoft YaHei" w:hint="eastAsia"/>
          <w:b/>
        </w:rPr>
        <w:t xml:space="preserve"> Azure </w:t>
      </w:r>
      <w:r w:rsidRPr="00E85FFA">
        <w:rPr>
          <w:rFonts w:eastAsia="Microsoft YaHei" w:hint="eastAsia"/>
          <w:b/>
        </w:rPr>
        <w:t>数据平台解决方案</w:t>
      </w:r>
      <w:r w:rsidRPr="00E85FFA">
        <w:rPr>
          <w:rFonts w:eastAsia="Microsoft YaHei" w:hint="eastAsia"/>
          <w:b/>
        </w:rPr>
        <w:t xml:space="preserve"> </w:t>
      </w:r>
    </w:p>
    <w:p w14:paraId="331BF5DE" w14:textId="58457A66" w:rsidR="009950E6" w:rsidRPr="00E85FFA" w:rsidRDefault="00117F3F" w:rsidP="00030264">
      <w:pPr>
        <w:pStyle w:val="Heading2"/>
        <w:rPr>
          <w:rFonts w:eastAsia="Microsoft YaHei"/>
        </w:rPr>
      </w:pPr>
      <w:r w:rsidRPr="00E85FFA">
        <w:rPr>
          <w:rFonts w:ascii="SimSun" w:eastAsia="Microsoft YaHei" w:hAnsi="SimSun" w:cs="SimSun" w:hint="eastAsia"/>
        </w:rPr>
        <w:t>实验</w:t>
      </w:r>
      <w:r w:rsidRPr="00E85FFA">
        <w:rPr>
          <w:rFonts w:eastAsia="Microsoft YaHei"/>
        </w:rPr>
        <w:t xml:space="preserve"> 3 —</w:t>
      </w:r>
      <w:bookmarkStart w:id="0" w:name="_GoBack"/>
      <w:bookmarkEnd w:id="0"/>
      <w:r w:rsidRPr="00E85FFA">
        <w:rPr>
          <w:rFonts w:eastAsia="Microsoft YaHei"/>
        </w:rPr>
        <w:t xml:space="preserve"> Azure </w:t>
      </w:r>
      <w:r w:rsidRPr="00E85FFA">
        <w:rPr>
          <w:rFonts w:ascii="SimSun" w:eastAsia="Microsoft YaHei" w:hAnsi="SimSun" w:cs="SimSun" w:hint="eastAsia"/>
        </w:rPr>
        <w:t>实时参考架</w:t>
      </w:r>
      <w:r w:rsidRPr="00E85FFA">
        <w:rPr>
          <w:rFonts w:ascii="MS Mincho" w:eastAsia="Microsoft YaHei" w:hAnsi="MS Mincho" w:cs="MS Mincho" w:hint="eastAsia"/>
        </w:rPr>
        <w:t>构</w:t>
      </w:r>
    </w:p>
    <w:p w14:paraId="63EC4749" w14:textId="2959D925" w:rsidR="00030264" w:rsidRPr="00E85FFA" w:rsidRDefault="00030264" w:rsidP="009950E6">
      <w:pPr>
        <w:rPr>
          <w:rFonts w:ascii="Segoe UI" w:eastAsia="Microsoft YaHei" w:hAnsi="Segoe UI" w:cs="Segoe UI"/>
        </w:rPr>
      </w:pPr>
    </w:p>
    <w:p w14:paraId="0D845F26" w14:textId="2EB1F5AF" w:rsidR="00117F3F" w:rsidRPr="00E85FFA" w:rsidRDefault="00117F3F" w:rsidP="00117F3F">
      <w:pPr>
        <w:shd w:val="clear" w:color="auto" w:fill="FFFFFF"/>
        <w:spacing w:line="285" w:lineRule="atLeast"/>
        <w:rPr>
          <w:rFonts w:ascii="Segoe UI" w:eastAsia="Microsoft YaHei" w:hAnsi="Segoe UI" w:cs="Segoe UI"/>
          <w:b/>
        </w:rPr>
      </w:pPr>
      <w:r w:rsidRPr="00E85FFA">
        <w:rPr>
          <w:rFonts w:ascii="SimSun" w:eastAsia="Microsoft YaHei" w:hAnsi="SimSun" w:cs="SimSun" w:hint="eastAsia"/>
          <w:b/>
        </w:rPr>
        <w:t>练习</w:t>
      </w:r>
      <w:r w:rsidRPr="00E85FFA">
        <w:rPr>
          <w:rFonts w:ascii="Segoe UI" w:eastAsia="Microsoft YaHei" w:hAnsi="Segoe UI" w:cs="Segoe UI"/>
          <w:b/>
        </w:rPr>
        <w:t xml:space="preserve"> 2</w:t>
      </w:r>
    </w:p>
    <w:p w14:paraId="397A067B" w14:textId="7C128F3C" w:rsidR="004C70CC" w:rsidRPr="00E85FFA" w:rsidRDefault="00DB40B9" w:rsidP="00DB40B9">
      <w:pPr>
        <w:shd w:val="clear" w:color="auto" w:fill="FFFFFF"/>
        <w:spacing w:line="285" w:lineRule="atLeast"/>
        <w:rPr>
          <w:rFonts w:ascii="Segoe UI" w:eastAsia="Microsoft YaHei" w:hAnsi="Segoe UI" w:cs="Segoe UI"/>
          <w:b/>
        </w:rPr>
      </w:pPr>
      <w:r w:rsidRPr="00E85FFA">
        <w:rPr>
          <w:rFonts w:ascii="Segoe UI" w:eastAsia="Microsoft YaHei" w:hAnsi="Segoe UI" w:hint="eastAsia"/>
          <w:b/>
        </w:rPr>
        <w:t>任务</w:t>
      </w:r>
      <w:r w:rsidRPr="00E85FFA">
        <w:rPr>
          <w:rFonts w:ascii="Segoe UI" w:eastAsia="Microsoft YaHei" w:hAnsi="Segoe UI" w:hint="eastAsia"/>
          <w:b/>
        </w:rPr>
        <w:t xml:space="preserve"> 1</w:t>
      </w:r>
      <w:r w:rsidRPr="00E85FFA">
        <w:rPr>
          <w:rFonts w:ascii="Segoe UI" w:eastAsia="Microsoft YaHei" w:hAnsi="Segoe UI" w:hint="eastAsia"/>
          <w:b/>
        </w:rPr>
        <w:t>：构建反映</w:t>
      </w:r>
      <w:r w:rsidRPr="00E85FFA">
        <w:rPr>
          <w:rFonts w:ascii="Segoe UI" w:eastAsia="Microsoft YaHei" w:hAnsi="Segoe UI" w:hint="eastAsia"/>
          <w:b/>
        </w:rPr>
        <w:t xml:space="preserve"> Azure Databricks </w:t>
      </w:r>
      <w:r w:rsidRPr="00E85FFA">
        <w:rPr>
          <w:rFonts w:ascii="Segoe UI" w:eastAsia="Microsoft YaHei" w:hAnsi="Segoe UI" w:hint="eastAsia"/>
          <w:b/>
        </w:rPr>
        <w:t>的流处理管线的高级架构。</w:t>
      </w:r>
    </w:p>
    <w:p w14:paraId="7F9ABD9E" w14:textId="7C2B1875" w:rsidR="004C70CC" w:rsidRPr="00E85FFA" w:rsidRDefault="009950E6" w:rsidP="009B47B4">
      <w:pPr>
        <w:shd w:val="clear" w:color="auto" w:fill="FFFFFF"/>
        <w:spacing w:line="285" w:lineRule="atLeast"/>
        <w:rPr>
          <w:rFonts w:ascii="Consolas" w:eastAsia="Microsoft YaHei" w:hAnsi="Consolas"/>
          <w:color w:val="000000"/>
          <w:sz w:val="21"/>
          <w:szCs w:val="21"/>
        </w:rPr>
      </w:pPr>
      <w:r w:rsidRPr="00E85FFA">
        <w:rPr>
          <w:rFonts w:ascii="Segoe UI" w:eastAsia="Microsoft YaHei" w:hAnsi="Segoe UI" w:hint="eastAsia"/>
        </w:rPr>
        <w:t>使用下面的模板来记录将与</w:t>
      </w:r>
      <w:r w:rsidRPr="00E85FFA">
        <w:rPr>
          <w:rFonts w:ascii="Segoe UI" w:eastAsia="Microsoft YaHei" w:hAnsi="Segoe UI" w:hint="eastAsia"/>
        </w:rPr>
        <w:t xml:space="preserve"> Azure Databricks </w:t>
      </w:r>
      <w:r w:rsidRPr="00E85FFA">
        <w:rPr>
          <w:rFonts w:ascii="Segoe UI" w:eastAsia="Microsoft YaHei" w:hAnsi="Segoe UI" w:hint="eastAsia"/>
        </w:rPr>
        <w:t>一起构成流处理管线的一部分的高级架构。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C70CC" w:rsidRPr="00E85FFA" w14:paraId="37F97490" w14:textId="77777777" w:rsidTr="00B00E27">
        <w:tc>
          <w:tcPr>
            <w:tcW w:w="13948" w:type="dxa"/>
            <w:gridSpan w:val="4"/>
          </w:tcPr>
          <w:p w14:paraId="11A31215" w14:textId="77777777" w:rsidR="004C70CC" w:rsidRPr="00E85FFA" w:rsidRDefault="004C70CC" w:rsidP="00B00E27">
            <w:pPr>
              <w:pStyle w:val="ListParagraph"/>
              <w:numPr>
                <w:ilvl w:val="0"/>
                <w:numId w:val="11"/>
              </w:numPr>
              <w:tabs>
                <w:tab w:val="left" w:pos="1710"/>
              </w:tabs>
              <w:rPr>
                <w:rFonts w:ascii="Segoe UI" w:eastAsia="Microsoft YaHei" w:hAnsi="Segoe UI" w:cs="Segoe UI"/>
                <w:b/>
              </w:rPr>
            </w:pPr>
            <w:r w:rsidRPr="00E85FFA">
              <w:rPr>
                <w:rFonts w:ascii="Segoe UI" w:eastAsia="Microsoft YaHei" w:hAnsi="Segoe UI" w:hint="eastAsia"/>
                <w:b/>
              </w:rPr>
              <w:t>连接的自行车流数据</w:t>
            </w:r>
          </w:p>
        </w:tc>
      </w:tr>
      <w:tr w:rsidR="004C70CC" w:rsidRPr="00E85FFA" w14:paraId="4CFE41FB" w14:textId="77777777" w:rsidTr="00B00E27">
        <w:tc>
          <w:tcPr>
            <w:tcW w:w="3487" w:type="dxa"/>
          </w:tcPr>
          <w:p w14:paraId="77F99658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数据源</w:t>
            </w:r>
          </w:p>
        </w:tc>
        <w:tc>
          <w:tcPr>
            <w:tcW w:w="3487" w:type="dxa"/>
          </w:tcPr>
          <w:p w14:paraId="3D09AC99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摄取和数据存储</w:t>
            </w:r>
          </w:p>
        </w:tc>
        <w:tc>
          <w:tcPr>
            <w:tcW w:w="3487" w:type="dxa"/>
          </w:tcPr>
          <w:p w14:paraId="372F4286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分析</w:t>
            </w:r>
          </w:p>
        </w:tc>
        <w:tc>
          <w:tcPr>
            <w:tcW w:w="3487" w:type="dxa"/>
          </w:tcPr>
          <w:p w14:paraId="2B17D976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可视化</w:t>
            </w:r>
          </w:p>
        </w:tc>
      </w:tr>
      <w:tr w:rsidR="004C70CC" w:rsidRPr="00E85FFA" w14:paraId="6FD8F8C5" w14:textId="77777777" w:rsidTr="00B00E27">
        <w:tc>
          <w:tcPr>
            <w:tcW w:w="3487" w:type="dxa"/>
          </w:tcPr>
          <w:p w14:paraId="51362A47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807744" behindDoc="0" locked="0" layoutInCell="1" allowOverlap="1" wp14:anchorId="71CC82DE" wp14:editId="4DC56EAA">
                  <wp:simplePos x="0" y="0"/>
                  <wp:positionH relativeFrom="column">
                    <wp:posOffset>1678940</wp:posOffset>
                  </wp:positionH>
                  <wp:positionV relativeFrom="paragraph">
                    <wp:posOffset>-304799</wp:posOffset>
                  </wp:positionV>
                  <wp:extent cx="276225" cy="2124393"/>
                  <wp:effectExtent l="0" t="0" r="0" b="0"/>
                  <wp:wrapNone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600B572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</w:p>
          <w:p w14:paraId="043D8D1E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808768" behindDoc="0" locked="0" layoutInCell="1" allowOverlap="1" wp14:anchorId="2A335EE1" wp14:editId="163B3C1F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67316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85B5BF0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</w:p>
          <w:p w14:paraId="73E2EE2F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</w:p>
          <w:p w14:paraId="63D885C5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</w:p>
          <w:p w14:paraId="0490CAC9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</w:p>
          <w:p w14:paraId="41C029EE" w14:textId="7855B4B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</w:p>
          <w:p w14:paraId="0415700C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45783501" w14:textId="53411ACC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809792" behindDoc="0" locked="0" layoutInCell="1" allowOverlap="1" wp14:anchorId="11B3C3F4" wp14:editId="118A34CA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370205</wp:posOffset>
                  </wp:positionV>
                  <wp:extent cx="781050" cy="781050"/>
                  <wp:effectExtent l="0" t="0" r="0" b="0"/>
                  <wp:wrapNone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2F964D7E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3427A45B" w14:textId="77777777" w:rsidR="004C70CC" w:rsidRPr="00E85FFA" w:rsidRDefault="004C70CC" w:rsidP="00B00E27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5AF077A4" w14:textId="64199BEF" w:rsidR="00E85FFA" w:rsidRDefault="00E85FFA" w:rsidP="009B47B4">
      <w:pPr>
        <w:rPr>
          <w:rFonts w:ascii="Segoe UI" w:eastAsia="Microsoft YaHei" w:hAnsi="Segoe UI" w:cs="Segoe UI"/>
        </w:rPr>
      </w:pPr>
    </w:p>
    <w:p w14:paraId="45800C8C" w14:textId="77777777" w:rsidR="00E85FFA" w:rsidRDefault="00E85FFA">
      <w:pPr>
        <w:rPr>
          <w:rFonts w:ascii="Segoe UI" w:eastAsia="Microsoft YaHei" w:hAnsi="Segoe UI" w:cs="Segoe UI"/>
        </w:rPr>
      </w:pPr>
      <w:r>
        <w:rPr>
          <w:rFonts w:ascii="Segoe UI" w:eastAsia="Microsoft YaHei" w:hAnsi="Segoe UI" w:cs="Segoe UI"/>
        </w:rPr>
        <w:br w:type="page"/>
      </w:r>
    </w:p>
    <w:p w14:paraId="620139F7" w14:textId="77777777" w:rsidR="004C70CC" w:rsidRPr="00E85FFA" w:rsidRDefault="004C70CC" w:rsidP="009B47B4">
      <w:pPr>
        <w:rPr>
          <w:rFonts w:ascii="Segoe UI" w:eastAsia="Microsoft YaHe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:rsidRPr="00E85FFA" w14:paraId="040A723B" w14:textId="77777777" w:rsidTr="00AB7FDE">
        <w:tc>
          <w:tcPr>
            <w:tcW w:w="13948" w:type="dxa"/>
            <w:gridSpan w:val="4"/>
          </w:tcPr>
          <w:p w14:paraId="05DCD600" w14:textId="2412164D" w:rsidR="008E6ADC" w:rsidRPr="00E85FFA" w:rsidRDefault="008E6ADC" w:rsidP="0003724E">
            <w:pPr>
              <w:pStyle w:val="ListParagraph"/>
              <w:numPr>
                <w:ilvl w:val="0"/>
                <w:numId w:val="9"/>
              </w:numPr>
              <w:tabs>
                <w:tab w:val="left" w:pos="1710"/>
              </w:tabs>
              <w:rPr>
                <w:rFonts w:ascii="Segoe UI" w:eastAsia="Microsoft YaHei" w:hAnsi="Segoe UI" w:cs="Segoe UI"/>
                <w:b/>
              </w:rPr>
            </w:pPr>
            <w:r w:rsidRPr="00E85FFA">
              <w:rPr>
                <w:rFonts w:ascii="Segoe UI" w:eastAsia="Microsoft YaHei" w:hAnsi="Segoe UI" w:hint="eastAsia"/>
                <w:b/>
              </w:rPr>
              <w:t>执行自行车维护的预测分析</w:t>
            </w:r>
          </w:p>
        </w:tc>
      </w:tr>
      <w:tr w:rsidR="009A6782" w:rsidRPr="00E85FFA" w14:paraId="35473817" w14:textId="77777777" w:rsidTr="00AB7FDE">
        <w:tc>
          <w:tcPr>
            <w:tcW w:w="3487" w:type="dxa"/>
          </w:tcPr>
          <w:p w14:paraId="1FCCE5B4" w14:textId="77777777" w:rsidR="008E6ADC" w:rsidRPr="00E85FFA" w:rsidRDefault="008E6ADC" w:rsidP="00AB7FDE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数据源</w:t>
            </w:r>
          </w:p>
        </w:tc>
        <w:tc>
          <w:tcPr>
            <w:tcW w:w="3487" w:type="dxa"/>
          </w:tcPr>
          <w:p w14:paraId="1294DA93" w14:textId="77777777" w:rsidR="008E6ADC" w:rsidRPr="00E85FFA" w:rsidRDefault="008E6ADC" w:rsidP="00AB7FDE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摄取和数据存储</w:t>
            </w:r>
          </w:p>
        </w:tc>
        <w:tc>
          <w:tcPr>
            <w:tcW w:w="3487" w:type="dxa"/>
          </w:tcPr>
          <w:p w14:paraId="7391E502" w14:textId="77777777" w:rsidR="008E6ADC" w:rsidRPr="00E85FFA" w:rsidRDefault="008E6ADC" w:rsidP="00AB7FDE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分析</w:t>
            </w:r>
          </w:p>
        </w:tc>
        <w:tc>
          <w:tcPr>
            <w:tcW w:w="3487" w:type="dxa"/>
          </w:tcPr>
          <w:p w14:paraId="3F0B72FD" w14:textId="77777777" w:rsidR="008E6ADC" w:rsidRPr="00E85FFA" w:rsidRDefault="008E6ADC" w:rsidP="00AB7FDE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可视化</w:t>
            </w:r>
          </w:p>
        </w:tc>
      </w:tr>
      <w:tr w:rsidR="009A6782" w:rsidRPr="00E85FFA" w14:paraId="5C4439C1" w14:textId="77777777" w:rsidTr="00AB7FDE">
        <w:tc>
          <w:tcPr>
            <w:tcW w:w="3487" w:type="dxa"/>
          </w:tcPr>
          <w:p w14:paraId="083F9E94" w14:textId="1364E783" w:rsidR="008E6ADC" w:rsidRPr="00E85FFA" w:rsidRDefault="008E6ADC" w:rsidP="00AB7FDE">
            <w:pPr>
              <w:rPr>
                <w:rFonts w:ascii="Segoe UI" w:eastAsia="Microsoft YaHei" w:hAnsi="Segoe UI" w:cs="Segoe UI"/>
              </w:rPr>
            </w:pPr>
          </w:p>
          <w:p w14:paraId="0BB34D8A" w14:textId="1B3EA076" w:rsidR="008E6ADC" w:rsidRPr="00E85FFA" w:rsidRDefault="008E6ADC" w:rsidP="00AB7FDE">
            <w:pPr>
              <w:rPr>
                <w:rFonts w:ascii="Segoe UI" w:eastAsia="Microsoft YaHei" w:hAnsi="Segoe UI" w:cs="Segoe UI"/>
              </w:rPr>
            </w:pPr>
          </w:p>
          <w:p w14:paraId="78B25C54" w14:textId="5F208972" w:rsidR="008E6ADC" w:rsidRPr="00E85FFA" w:rsidRDefault="008E6ADC" w:rsidP="00AB7FDE">
            <w:pPr>
              <w:rPr>
                <w:rFonts w:ascii="Segoe UI" w:eastAsia="Microsoft YaHei" w:hAnsi="Segoe UI" w:cs="Segoe UI"/>
              </w:rPr>
            </w:pPr>
          </w:p>
          <w:p w14:paraId="6D8D015E" w14:textId="2B9BCA3C" w:rsidR="008E6ADC" w:rsidRPr="00E85FFA" w:rsidRDefault="008E6ADC" w:rsidP="00AB7FDE">
            <w:pPr>
              <w:rPr>
                <w:rFonts w:ascii="Segoe UI" w:eastAsia="Microsoft YaHei" w:hAnsi="Segoe UI" w:cs="Segoe UI"/>
              </w:rPr>
            </w:pPr>
          </w:p>
          <w:p w14:paraId="7F2C09C0" w14:textId="77777777" w:rsidR="008E6ADC" w:rsidRPr="00E85FFA" w:rsidRDefault="008E6ADC" w:rsidP="00AB7FDE">
            <w:pPr>
              <w:rPr>
                <w:rFonts w:ascii="Segoe UI" w:eastAsia="Microsoft YaHei" w:hAnsi="Segoe UI" w:cs="Segoe UI"/>
              </w:rPr>
            </w:pPr>
          </w:p>
          <w:p w14:paraId="35C8CBAE" w14:textId="4CEC354B" w:rsidR="008E6ADC" w:rsidRPr="00E85FFA" w:rsidRDefault="008E6ADC" w:rsidP="00AB7FDE">
            <w:pPr>
              <w:rPr>
                <w:rFonts w:ascii="Segoe UI" w:eastAsia="Microsoft YaHei" w:hAnsi="Segoe UI" w:cs="Segoe UI"/>
              </w:rPr>
            </w:pPr>
          </w:p>
          <w:p w14:paraId="037B4193" w14:textId="6D8CAB27" w:rsidR="009A6782" w:rsidRPr="00E85FFA" w:rsidRDefault="009A6782" w:rsidP="00AB7FDE">
            <w:pPr>
              <w:rPr>
                <w:rFonts w:ascii="Segoe UI" w:eastAsia="Microsoft YaHei" w:hAnsi="Segoe UI" w:cs="Segoe UI"/>
              </w:rPr>
            </w:pPr>
          </w:p>
          <w:p w14:paraId="58CEFD0A" w14:textId="0EAC307A" w:rsidR="009A6782" w:rsidRPr="00E85FFA" w:rsidRDefault="009A6782" w:rsidP="00AB7FDE">
            <w:pPr>
              <w:rPr>
                <w:rFonts w:ascii="Segoe UI" w:eastAsia="Microsoft YaHei" w:hAnsi="Segoe UI" w:cs="Segoe UI"/>
              </w:rPr>
            </w:pPr>
          </w:p>
          <w:p w14:paraId="5E12968D" w14:textId="77777777" w:rsidR="009A6782" w:rsidRPr="00E85FFA" w:rsidRDefault="009A6782" w:rsidP="00AB7FDE">
            <w:pPr>
              <w:rPr>
                <w:rFonts w:ascii="Segoe UI" w:eastAsia="Microsoft YaHei" w:hAnsi="Segoe UI" w:cs="Segoe UI"/>
              </w:rPr>
            </w:pPr>
          </w:p>
          <w:p w14:paraId="034C71FA" w14:textId="77777777" w:rsidR="009A6782" w:rsidRPr="00E85FFA" w:rsidRDefault="009A6782" w:rsidP="00AB7FDE">
            <w:pPr>
              <w:rPr>
                <w:rFonts w:ascii="Segoe UI" w:eastAsia="Microsoft YaHei" w:hAnsi="Segoe UI" w:cs="Segoe UI"/>
              </w:rPr>
            </w:pPr>
          </w:p>
          <w:p w14:paraId="43CE527B" w14:textId="0E10E866" w:rsidR="009A6782" w:rsidRPr="00E85FFA" w:rsidRDefault="009A6782" w:rsidP="00AB7FDE">
            <w:pPr>
              <w:rPr>
                <w:rFonts w:ascii="Segoe UI" w:eastAsia="Microsoft YaHei" w:hAnsi="Segoe UI" w:cs="Segoe UI"/>
              </w:rPr>
            </w:pPr>
          </w:p>
          <w:p w14:paraId="39B05757" w14:textId="77777777" w:rsidR="00835B64" w:rsidRPr="00E85FFA" w:rsidRDefault="00835B64" w:rsidP="00AB7FDE">
            <w:pPr>
              <w:rPr>
                <w:rFonts w:ascii="Segoe UI" w:eastAsia="Microsoft YaHei" w:hAnsi="Segoe UI" w:cs="Segoe UI"/>
              </w:rPr>
            </w:pPr>
          </w:p>
          <w:p w14:paraId="44EA8078" w14:textId="26BD3606" w:rsidR="009A6782" w:rsidRPr="00E85FFA" w:rsidRDefault="009A6782" w:rsidP="00AB7FDE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734F4DB6" w14:textId="64BFD21E" w:rsidR="008E6ADC" w:rsidRPr="00E85FFA" w:rsidRDefault="008E6ADC" w:rsidP="00AB7FDE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44654251" w14:textId="7A905DE4" w:rsidR="008E6ADC" w:rsidRPr="00E85FFA" w:rsidRDefault="008E6ADC" w:rsidP="00AB7FDE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Pr="00E85FFA" w:rsidRDefault="008E6ADC" w:rsidP="00AB7FDE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3561D95F" w14:textId="336C7BAB" w:rsidR="008E6ADC" w:rsidRPr="00E85FFA" w:rsidRDefault="008E6ADC" w:rsidP="00CF0D45">
      <w:pPr>
        <w:rPr>
          <w:rFonts w:ascii="Segoe UI" w:eastAsia="Microsoft YaHei" w:hAnsi="Segoe UI" w:cs="Segoe UI"/>
        </w:rPr>
      </w:pPr>
    </w:p>
    <w:p w14:paraId="6208D0D2" w14:textId="562AC0C5" w:rsidR="008E6ADC" w:rsidRPr="00E85FFA" w:rsidRDefault="008E6ADC" w:rsidP="00CF0D45">
      <w:pPr>
        <w:rPr>
          <w:rFonts w:ascii="Segoe UI" w:eastAsia="Microsoft YaHei" w:hAnsi="Segoe UI" w:cs="Segoe UI"/>
        </w:rPr>
      </w:pPr>
    </w:p>
    <w:p w14:paraId="41321883" w14:textId="39E3365A" w:rsidR="004C70CC" w:rsidRPr="00E85FFA" w:rsidRDefault="004C70CC" w:rsidP="00CF0D45">
      <w:pPr>
        <w:rPr>
          <w:rFonts w:ascii="Segoe UI" w:eastAsia="Microsoft YaHei" w:hAnsi="Segoe UI" w:cs="Segoe UI"/>
        </w:rPr>
      </w:pPr>
    </w:p>
    <w:p w14:paraId="5CA8EF96" w14:textId="57FC45FA" w:rsidR="004C70CC" w:rsidRPr="00E85FFA" w:rsidRDefault="004C70CC" w:rsidP="00CF0D45">
      <w:pPr>
        <w:rPr>
          <w:rFonts w:ascii="Segoe UI" w:eastAsia="Microsoft YaHei" w:hAnsi="Segoe UI" w:cs="Segoe UI"/>
        </w:rPr>
      </w:pPr>
    </w:p>
    <w:p w14:paraId="041564A9" w14:textId="43C35CE5" w:rsidR="004C70CC" w:rsidRPr="00E85FFA" w:rsidRDefault="004C70CC" w:rsidP="00CF0D45">
      <w:pPr>
        <w:rPr>
          <w:rFonts w:ascii="Segoe UI" w:eastAsia="Microsoft YaHei" w:hAnsi="Segoe UI" w:cs="Segoe UI"/>
        </w:rPr>
      </w:pPr>
    </w:p>
    <w:p w14:paraId="154DE815" w14:textId="68CD1C02" w:rsidR="004C70CC" w:rsidRPr="00E85FFA" w:rsidRDefault="004C70CC" w:rsidP="00CF0D45">
      <w:pPr>
        <w:rPr>
          <w:rFonts w:ascii="Segoe UI" w:eastAsia="Microsoft YaHei" w:hAnsi="Segoe UI" w:cs="Segoe UI"/>
        </w:rPr>
      </w:pPr>
    </w:p>
    <w:p w14:paraId="1FB86347" w14:textId="7FC55981" w:rsidR="004C70CC" w:rsidRPr="00E85FFA" w:rsidRDefault="004C70CC" w:rsidP="00CF0D45">
      <w:pPr>
        <w:rPr>
          <w:rFonts w:ascii="Segoe UI" w:eastAsia="Microsoft YaHei" w:hAnsi="Segoe UI" w:cs="Segoe UI"/>
        </w:rPr>
      </w:pPr>
    </w:p>
    <w:p w14:paraId="5107AB57" w14:textId="2E44FDA7" w:rsidR="004C70CC" w:rsidRPr="00E85FFA" w:rsidRDefault="004C70CC" w:rsidP="00CF0D45">
      <w:pPr>
        <w:rPr>
          <w:rFonts w:ascii="Segoe UI" w:eastAsia="Microsoft YaHei" w:hAnsi="Segoe UI" w:cs="Segoe UI"/>
        </w:rPr>
      </w:pPr>
    </w:p>
    <w:p w14:paraId="27C3A95D" w14:textId="77777777" w:rsidR="004C70CC" w:rsidRPr="00E85FFA" w:rsidRDefault="004C70CC" w:rsidP="00CF0D45">
      <w:pPr>
        <w:rPr>
          <w:rFonts w:ascii="Segoe UI" w:eastAsia="Microsoft YaHe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C64E7C" w:rsidRPr="00E85FFA" w14:paraId="4A45982F" w14:textId="77777777" w:rsidTr="00B00E27">
        <w:tc>
          <w:tcPr>
            <w:tcW w:w="13948" w:type="dxa"/>
            <w:gridSpan w:val="4"/>
          </w:tcPr>
          <w:p w14:paraId="72DE03D3" w14:textId="19CA9186" w:rsidR="00C64E7C" w:rsidRPr="00E85FFA" w:rsidRDefault="00C64E7C" w:rsidP="00C64E7C">
            <w:pPr>
              <w:pStyle w:val="ListParagraph"/>
              <w:numPr>
                <w:ilvl w:val="0"/>
                <w:numId w:val="8"/>
              </w:numPr>
              <w:tabs>
                <w:tab w:val="left" w:pos="1710"/>
              </w:tabs>
              <w:rPr>
                <w:rFonts w:ascii="Segoe UI" w:eastAsia="Microsoft YaHei" w:hAnsi="Segoe UI" w:cs="Segoe UI"/>
                <w:b/>
              </w:rPr>
            </w:pPr>
            <w:r w:rsidRPr="00E85FFA">
              <w:rPr>
                <w:rFonts w:ascii="Segoe UI" w:eastAsia="Microsoft YaHei" w:hAnsi="Segoe UI" w:hint="eastAsia"/>
                <w:b/>
              </w:rPr>
              <w:t>整体实时架构</w:t>
            </w:r>
          </w:p>
        </w:tc>
      </w:tr>
      <w:tr w:rsidR="00C64E7C" w:rsidRPr="00E85FFA" w14:paraId="6C4D30D2" w14:textId="77777777" w:rsidTr="00B00E27">
        <w:tc>
          <w:tcPr>
            <w:tcW w:w="3487" w:type="dxa"/>
          </w:tcPr>
          <w:p w14:paraId="6AEC1784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数据源</w:t>
            </w:r>
          </w:p>
        </w:tc>
        <w:tc>
          <w:tcPr>
            <w:tcW w:w="3487" w:type="dxa"/>
          </w:tcPr>
          <w:p w14:paraId="7E4F17FD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摄取和数据存储</w:t>
            </w:r>
          </w:p>
        </w:tc>
        <w:tc>
          <w:tcPr>
            <w:tcW w:w="3487" w:type="dxa"/>
          </w:tcPr>
          <w:p w14:paraId="3B583AA0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分析</w:t>
            </w:r>
          </w:p>
        </w:tc>
        <w:tc>
          <w:tcPr>
            <w:tcW w:w="3487" w:type="dxa"/>
          </w:tcPr>
          <w:p w14:paraId="42CDCD63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可视化</w:t>
            </w:r>
          </w:p>
        </w:tc>
      </w:tr>
      <w:tr w:rsidR="00C64E7C" w:rsidRPr="00E85FFA" w14:paraId="324C6142" w14:textId="77777777" w:rsidTr="00B00E27">
        <w:tc>
          <w:tcPr>
            <w:tcW w:w="3487" w:type="dxa"/>
          </w:tcPr>
          <w:p w14:paraId="6856CAAB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64A9EEFD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66784" behindDoc="0" locked="0" layoutInCell="1" allowOverlap="1" wp14:anchorId="373BEFF4" wp14:editId="1171285A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23495</wp:posOffset>
                  </wp:positionV>
                  <wp:extent cx="897898" cy="704850"/>
                  <wp:effectExtent l="0" t="0" r="0" b="0"/>
                  <wp:wrapThrough wrapText="bothSides">
                    <wp:wrapPolygon edited="0">
                      <wp:start x="7332" y="0"/>
                      <wp:lineTo x="0" y="7005"/>
                      <wp:lineTo x="0" y="16346"/>
                      <wp:lineTo x="13290" y="18681"/>
                      <wp:lineTo x="15123" y="21016"/>
                      <wp:lineTo x="15581" y="21016"/>
                      <wp:lineTo x="20622" y="21016"/>
                      <wp:lineTo x="21081" y="19849"/>
                      <wp:lineTo x="21081" y="12259"/>
                      <wp:lineTo x="16040" y="9341"/>
                      <wp:lineTo x="16040" y="4670"/>
                      <wp:lineTo x="11915" y="0"/>
                      <wp:lineTo x="7332" y="0"/>
                    </wp:wrapPolygon>
                  </wp:wrapThrough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7898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66425D30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1AFDEF41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1AD04AE9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43D68C42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18CFA1FC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70860A80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614DB50D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7D27AAEE" w14:textId="12CC0736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75D56C49" w14:textId="124692AE" w:rsidR="00C64E7C" w:rsidRPr="00E85FFA" w:rsidRDefault="00C67259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71904" behindDoc="0" locked="0" layoutInCell="1" allowOverlap="1" wp14:anchorId="4C65B88F" wp14:editId="2D95113B">
                  <wp:simplePos x="0" y="0"/>
                  <wp:positionH relativeFrom="column">
                    <wp:posOffset>1700053</wp:posOffset>
                  </wp:positionH>
                  <wp:positionV relativeFrom="paragraph">
                    <wp:posOffset>59215</wp:posOffset>
                  </wp:positionV>
                  <wp:extent cx="276225" cy="1933892"/>
                  <wp:effectExtent l="0" t="0" r="0" b="0"/>
                  <wp:wrapNone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632" cy="193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76000" behindDoc="0" locked="0" layoutInCell="1" allowOverlap="1" wp14:anchorId="30006047" wp14:editId="5C0C6279">
                  <wp:simplePos x="0" y="0"/>
                  <wp:positionH relativeFrom="column">
                    <wp:posOffset>5099050</wp:posOffset>
                  </wp:positionH>
                  <wp:positionV relativeFrom="paragraph">
                    <wp:posOffset>695960</wp:posOffset>
                  </wp:positionV>
                  <wp:extent cx="781050" cy="781050"/>
                  <wp:effectExtent l="0" t="0" r="0" b="0"/>
                  <wp:wrapNone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74976" behindDoc="0" locked="0" layoutInCell="1" allowOverlap="1" wp14:anchorId="7273FB89" wp14:editId="1C53F5E0">
                  <wp:simplePos x="0" y="0"/>
                  <wp:positionH relativeFrom="column">
                    <wp:posOffset>2784475</wp:posOffset>
                  </wp:positionH>
                  <wp:positionV relativeFrom="paragraph">
                    <wp:posOffset>743585</wp:posOffset>
                  </wp:positionV>
                  <wp:extent cx="647700" cy="571500"/>
                  <wp:effectExtent l="0" t="0" r="0" b="0"/>
                  <wp:wrapNone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72928" behindDoc="0" locked="0" layoutInCell="1" allowOverlap="1" wp14:anchorId="67A533A9" wp14:editId="4277D804">
                  <wp:simplePos x="0" y="0"/>
                  <wp:positionH relativeFrom="column">
                    <wp:posOffset>4198620</wp:posOffset>
                  </wp:positionH>
                  <wp:positionV relativeFrom="paragraph">
                    <wp:posOffset>223520</wp:posOffset>
                  </wp:positionV>
                  <wp:extent cx="275590" cy="1657350"/>
                  <wp:effectExtent l="0" t="0" r="0" b="5080"/>
                  <wp:wrapNone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7A8283B" w14:textId="1FF388AE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7519F01B" w14:textId="79FD1B09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1BB17D96" w14:textId="4375A453" w:rsidR="00C64E7C" w:rsidRPr="00E85FFA" w:rsidRDefault="00C67259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73952" behindDoc="0" locked="0" layoutInCell="1" allowOverlap="1" wp14:anchorId="0879A267" wp14:editId="0652057C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71755</wp:posOffset>
                  </wp:positionV>
                  <wp:extent cx="781050" cy="781050"/>
                  <wp:effectExtent l="0" t="0" r="0" b="0"/>
                  <wp:wrapNone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C3FA343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403F88BB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581A2E9F" w14:textId="2A1B332C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3EF036DB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  <w:p w14:paraId="291C0EB7" w14:textId="7F7B797A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346D4D8F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68832" behindDoc="0" locked="0" layoutInCell="1" allowOverlap="1" wp14:anchorId="3D25CDD3" wp14:editId="689EB395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1381125</wp:posOffset>
                  </wp:positionV>
                  <wp:extent cx="780415" cy="780415"/>
                  <wp:effectExtent l="0" t="0" r="635" b="0"/>
                  <wp:wrapNone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85FFA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69856" behindDoc="0" locked="0" layoutInCell="1" allowOverlap="1" wp14:anchorId="73BC2DD2" wp14:editId="2B5C3F62">
                  <wp:simplePos x="0" y="0"/>
                  <wp:positionH relativeFrom="column">
                    <wp:posOffset>933450</wp:posOffset>
                  </wp:positionH>
                  <wp:positionV relativeFrom="paragraph">
                    <wp:posOffset>895349</wp:posOffset>
                  </wp:positionV>
                  <wp:extent cx="274320" cy="609600"/>
                  <wp:effectExtent l="0" t="0" r="0" b="0"/>
                  <wp:wrapNone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62688" behindDoc="0" locked="0" layoutInCell="1" allowOverlap="1" wp14:anchorId="70524013" wp14:editId="0CF86DCB">
                  <wp:simplePos x="0" y="0"/>
                  <wp:positionH relativeFrom="column">
                    <wp:posOffset>-459105</wp:posOffset>
                  </wp:positionH>
                  <wp:positionV relativeFrom="paragraph">
                    <wp:posOffset>-561973</wp:posOffset>
                  </wp:positionV>
                  <wp:extent cx="276225" cy="2124393"/>
                  <wp:effectExtent l="0" t="0" r="0" b="0"/>
                  <wp:wrapNone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2124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67808" behindDoc="0" locked="0" layoutInCell="1" allowOverlap="1" wp14:anchorId="704DBBA0" wp14:editId="3198BA65">
                  <wp:simplePos x="0" y="0"/>
                  <wp:positionH relativeFrom="column">
                    <wp:posOffset>628650</wp:posOffset>
                  </wp:positionH>
                  <wp:positionV relativeFrom="paragraph">
                    <wp:posOffset>132080</wp:posOffset>
                  </wp:positionV>
                  <wp:extent cx="781050" cy="781050"/>
                  <wp:effectExtent l="0" t="0" r="0" b="0"/>
                  <wp:wrapNone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604540F0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  <w:r w:rsidRPr="00E85FFA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63712" behindDoc="0" locked="0" layoutInCell="1" allowOverlap="1" wp14:anchorId="064E54C9" wp14:editId="4B3390A1">
                  <wp:simplePos x="0" y="0"/>
                  <wp:positionH relativeFrom="column">
                    <wp:posOffset>-158189</wp:posOffset>
                  </wp:positionH>
                  <wp:positionV relativeFrom="paragraph">
                    <wp:posOffset>325421</wp:posOffset>
                  </wp:positionV>
                  <wp:extent cx="274955" cy="1715756"/>
                  <wp:effectExtent l="0" t="320040" r="0" b="319405"/>
                  <wp:wrapNone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3679358">
                            <a:off x="0" y="0"/>
                            <a:ext cx="283148" cy="1766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61664" behindDoc="0" locked="0" layoutInCell="1" allowOverlap="1" wp14:anchorId="490A900C" wp14:editId="14404576">
                  <wp:simplePos x="0" y="0"/>
                  <wp:positionH relativeFrom="column">
                    <wp:posOffset>652780</wp:posOffset>
                  </wp:positionH>
                  <wp:positionV relativeFrom="paragraph">
                    <wp:posOffset>1371600</wp:posOffset>
                  </wp:positionV>
                  <wp:extent cx="714375" cy="762000"/>
                  <wp:effectExtent l="0" t="0" r="9525" b="0"/>
                  <wp:wrapThrough wrapText="bothSides">
                    <wp:wrapPolygon edited="0">
                      <wp:start x="4608" y="0"/>
                      <wp:lineTo x="5184" y="8640"/>
                      <wp:lineTo x="0" y="17280"/>
                      <wp:lineTo x="0" y="21060"/>
                      <wp:lineTo x="21312" y="21060"/>
                      <wp:lineTo x="21312" y="17280"/>
                      <wp:lineTo x="16128" y="8640"/>
                      <wp:lineTo x="16704" y="0"/>
                      <wp:lineTo x="4608" y="0"/>
                    </wp:wrapPolygon>
                  </wp:wrapThrough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65760" behindDoc="0" locked="0" layoutInCell="1" allowOverlap="1" wp14:anchorId="34C4F03F" wp14:editId="00B57299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1004570</wp:posOffset>
                  </wp:positionV>
                  <wp:extent cx="274320" cy="371475"/>
                  <wp:effectExtent l="0" t="0" r="0" b="9525"/>
                  <wp:wrapNone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64736" behindDoc="0" locked="0" layoutInCell="1" allowOverlap="1" wp14:anchorId="25C5FAF8" wp14:editId="4BFA09EF">
                  <wp:simplePos x="0" y="0"/>
                  <wp:positionH relativeFrom="column">
                    <wp:posOffset>957580</wp:posOffset>
                  </wp:positionH>
                  <wp:positionV relativeFrom="paragraph">
                    <wp:posOffset>990600</wp:posOffset>
                  </wp:positionV>
                  <wp:extent cx="274320" cy="371475"/>
                  <wp:effectExtent l="0" t="0" r="0" b="9525"/>
                  <wp:wrapNone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eastAsia="Microsoft YaHei" w:hint="eastAsia"/>
                <w:noProof/>
              </w:rPr>
              <w:drawing>
                <wp:anchor distT="0" distB="0" distL="114300" distR="114300" simplePos="0" relativeHeight="251760640" behindDoc="0" locked="0" layoutInCell="1" allowOverlap="1" wp14:anchorId="3BB81537" wp14:editId="525BF210">
                  <wp:simplePos x="0" y="0"/>
                  <wp:positionH relativeFrom="column">
                    <wp:posOffset>272415</wp:posOffset>
                  </wp:positionH>
                  <wp:positionV relativeFrom="paragraph">
                    <wp:posOffset>107315</wp:posOffset>
                  </wp:positionV>
                  <wp:extent cx="1543050" cy="808883"/>
                  <wp:effectExtent l="0" t="0" r="0" b="0"/>
                  <wp:wrapThrough wrapText="bothSides">
                    <wp:wrapPolygon edited="0">
                      <wp:start x="0" y="0"/>
                      <wp:lineTo x="0" y="20870"/>
                      <wp:lineTo x="21333" y="20870"/>
                      <wp:lineTo x="21333" y="0"/>
                      <wp:lineTo x="0" y="0"/>
                    </wp:wrapPolygon>
                  </wp:wrapThrough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808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487" w:type="dxa"/>
          </w:tcPr>
          <w:p w14:paraId="5BD916CB" w14:textId="77777777" w:rsidR="00C64E7C" w:rsidRPr="00E85FFA" w:rsidRDefault="00C64E7C" w:rsidP="00B00E27">
            <w:pPr>
              <w:rPr>
                <w:rFonts w:ascii="Segoe UI" w:eastAsia="Microsoft YaHei" w:hAnsi="Segoe UI" w:cs="Segoe UI"/>
              </w:rPr>
            </w:pPr>
          </w:p>
        </w:tc>
      </w:tr>
    </w:tbl>
    <w:p w14:paraId="03A7034D" w14:textId="393654C0" w:rsidR="00C64E7C" w:rsidRPr="00E85FFA" w:rsidRDefault="00C64E7C" w:rsidP="00CF0D45">
      <w:pPr>
        <w:rPr>
          <w:rFonts w:ascii="Segoe UI" w:eastAsia="Microsoft YaHei" w:hAnsi="Segoe UI" w:cs="Segoe UI"/>
        </w:rPr>
      </w:pPr>
    </w:p>
    <w:p w14:paraId="745E10EE" w14:textId="57BC69BA" w:rsidR="00C64E7C" w:rsidRPr="00E85FFA" w:rsidRDefault="00C64E7C" w:rsidP="00CF0D45">
      <w:pPr>
        <w:rPr>
          <w:rFonts w:ascii="Segoe UI" w:eastAsia="Microsoft YaHei" w:hAnsi="Segoe UI" w:cs="Segoe UI"/>
        </w:rPr>
      </w:pPr>
    </w:p>
    <w:p w14:paraId="7230FABB" w14:textId="5C0FC2EE" w:rsidR="00C64E7C" w:rsidRPr="00E85FFA" w:rsidRDefault="00C64E7C" w:rsidP="00CF0D45">
      <w:pPr>
        <w:rPr>
          <w:rFonts w:ascii="Segoe UI" w:eastAsia="Microsoft YaHei" w:hAnsi="Segoe UI" w:cs="Segoe UI"/>
        </w:rPr>
      </w:pPr>
    </w:p>
    <w:p w14:paraId="63B60CFC" w14:textId="5A1D084C" w:rsidR="00C64E7C" w:rsidRPr="00E85FFA" w:rsidRDefault="00C64E7C" w:rsidP="00CF0D45">
      <w:pPr>
        <w:rPr>
          <w:rFonts w:ascii="Segoe UI" w:eastAsia="Microsoft YaHei" w:hAnsi="Segoe UI" w:cs="Segoe UI"/>
        </w:rPr>
      </w:pPr>
    </w:p>
    <w:p w14:paraId="26D422E7" w14:textId="334BC2D9" w:rsidR="00C64E7C" w:rsidRPr="00E85FFA" w:rsidRDefault="00C64E7C" w:rsidP="00CF0D45">
      <w:pPr>
        <w:rPr>
          <w:rFonts w:ascii="Segoe UI" w:eastAsia="Microsoft YaHe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63392" w:rsidRPr="00E85FFA" w14:paraId="38F64F67" w14:textId="77777777" w:rsidTr="00B00E27">
        <w:tc>
          <w:tcPr>
            <w:tcW w:w="13948" w:type="dxa"/>
            <w:gridSpan w:val="4"/>
          </w:tcPr>
          <w:p w14:paraId="5CAB76B8" w14:textId="62F3095A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  <w:b/>
              </w:rPr>
            </w:pPr>
            <w:r w:rsidRPr="00E85FFA">
              <w:rPr>
                <w:rFonts w:ascii="Segoe UI" w:eastAsia="Microsoft YaHei" w:hAnsi="Segoe UI" w:hint="eastAsia"/>
                <w:b/>
              </w:rPr>
              <w:lastRenderedPageBreak/>
              <w:t>完整整体架构</w:t>
            </w:r>
            <w:r w:rsidRPr="00E85FFA">
              <w:rPr>
                <w:rFonts w:ascii="Segoe UI" w:eastAsia="Microsoft YaHei" w:hAnsi="Segoe UI" w:hint="eastAsia"/>
                <w:b/>
              </w:rPr>
              <w:t xml:space="preserve"> - </w:t>
            </w:r>
            <w:r w:rsidRPr="00E85FFA">
              <w:rPr>
                <w:rFonts w:ascii="Segoe UI" w:eastAsia="Microsoft YaHei" w:hAnsi="Segoe UI" w:hint="eastAsia"/>
                <w:b/>
              </w:rPr>
              <w:t>（批量实时模式）</w:t>
            </w:r>
          </w:p>
        </w:tc>
      </w:tr>
      <w:tr w:rsidR="00A63392" w:rsidRPr="00E85FFA" w14:paraId="7B541445" w14:textId="77777777" w:rsidTr="00E85FFA">
        <w:trPr>
          <w:trHeight w:val="413"/>
        </w:trPr>
        <w:tc>
          <w:tcPr>
            <w:tcW w:w="3487" w:type="dxa"/>
          </w:tcPr>
          <w:p w14:paraId="5C510519" w14:textId="77777777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数据源</w:t>
            </w:r>
          </w:p>
        </w:tc>
        <w:tc>
          <w:tcPr>
            <w:tcW w:w="3487" w:type="dxa"/>
          </w:tcPr>
          <w:p w14:paraId="2B3D7264" w14:textId="77777777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摄取和数据存储</w:t>
            </w:r>
          </w:p>
        </w:tc>
        <w:tc>
          <w:tcPr>
            <w:tcW w:w="3487" w:type="dxa"/>
          </w:tcPr>
          <w:p w14:paraId="6F5A25CA" w14:textId="77777777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分析</w:t>
            </w:r>
          </w:p>
        </w:tc>
        <w:tc>
          <w:tcPr>
            <w:tcW w:w="3487" w:type="dxa"/>
          </w:tcPr>
          <w:p w14:paraId="7068B0D0" w14:textId="77777777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</w:rPr>
              <w:t>可视化</w:t>
            </w:r>
          </w:p>
        </w:tc>
      </w:tr>
      <w:tr w:rsidR="00A63392" w:rsidRPr="00E85FFA" w14:paraId="15C3BBD6" w14:textId="77777777" w:rsidTr="00B00E27">
        <w:tc>
          <w:tcPr>
            <w:tcW w:w="3487" w:type="dxa"/>
          </w:tcPr>
          <w:p w14:paraId="547A2D3B" w14:textId="3F452845" w:rsidR="00A63392" w:rsidRPr="00E85FFA" w:rsidRDefault="004C70CC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85216" behindDoc="0" locked="0" layoutInCell="1" allowOverlap="1" wp14:anchorId="5C509485" wp14:editId="7BE592DD">
                  <wp:simplePos x="0" y="0"/>
                  <wp:positionH relativeFrom="column">
                    <wp:posOffset>1614170</wp:posOffset>
                  </wp:positionH>
                  <wp:positionV relativeFrom="paragraph">
                    <wp:posOffset>170815</wp:posOffset>
                  </wp:positionV>
                  <wp:extent cx="275590" cy="1990090"/>
                  <wp:effectExtent l="0" t="323850" r="0" b="33401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6886820">
                            <a:off x="0" y="0"/>
                            <a:ext cx="275590" cy="199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78048" behindDoc="0" locked="0" layoutInCell="1" allowOverlap="1" wp14:anchorId="1109BE09" wp14:editId="4F705C77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234315</wp:posOffset>
                  </wp:positionV>
                  <wp:extent cx="848995" cy="685800"/>
                  <wp:effectExtent l="0" t="0" r="8255" b="0"/>
                  <wp:wrapThrough wrapText="bothSides">
                    <wp:wrapPolygon edited="0">
                      <wp:start x="4847" y="0"/>
                      <wp:lineTo x="0" y="1200"/>
                      <wp:lineTo x="0" y="16800"/>
                      <wp:lineTo x="1454" y="19200"/>
                      <wp:lineTo x="4847" y="21000"/>
                      <wp:lineTo x="5331" y="21000"/>
                      <wp:lineTo x="15994" y="21000"/>
                      <wp:lineTo x="16479" y="21000"/>
                      <wp:lineTo x="19871" y="19200"/>
                      <wp:lineTo x="21325" y="16800"/>
                      <wp:lineTo x="21325" y="1200"/>
                      <wp:lineTo x="16479" y="0"/>
                      <wp:lineTo x="4847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899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1B90A5" w14:textId="1DF0BC94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</w:p>
          <w:p w14:paraId="2B88DBEA" w14:textId="13F8D8FF" w:rsidR="00A63392" w:rsidRPr="00E85FFA" w:rsidRDefault="004C70CC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86240" behindDoc="0" locked="0" layoutInCell="1" allowOverlap="1" wp14:anchorId="167C5381" wp14:editId="3F2A9449">
                  <wp:simplePos x="0" y="0"/>
                  <wp:positionH relativeFrom="column">
                    <wp:posOffset>1600676</wp:posOffset>
                  </wp:positionH>
                  <wp:positionV relativeFrom="paragraph">
                    <wp:posOffset>207805</wp:posOffset>
                  </wp:positionV>
                  <wp:extent cx="274955" cy="1771332"/>
                  <wp:effectExtent l="0" t="0" r="0" b="571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16" cy="17749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696EE8" w14:textId="2CF02644" w:rsidR="00A63392" w:rsidRPr="00E85FFA" w:rsidRDefault="004C70CC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79072" behindDoc="0" locked="0" layoutInCell="1" allowOverlap="1" wp14:anchorId="158EA5BF" wp14:editId="11CD797A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241300</wp:posOffset>
                  </wp:positionV>
                  <wp:extent cx="657225" cy="1066800"/>
                  <wp:effectExtent l="0" t="0" r="0" b="0"/>
                  <wp:wrapThrough wrapText="bothSides">
                    <wp:wrapPolygon edited="0">
                      <wp:start x="0" y="0"/>
                      <wp:lineTo x="0" y="17743"/>
                      <wp:lineTo x="1252" y="18514"/>
                      <wp:lineTo x="15652" y="21214"/>
                      <wp:lineTo x="16278" y="21214"/>
                      <wp:lineTo x="20661" y="21214"/>
                      <wp:lineTo x="20661" y="7329"/>
                      <wp:lineTo x="20035" y="3857"/>
                      <wp:lineTo x="11896" y="771"/>
                      <wp:lineTo x="4383" y="0"/>
                      <wp:lineTo x="0" y="0"/>
                    </wp:wrapPolygon>
                  </wp:wrapThrough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33D09E63" w14:textId="66E34D23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</w:p>
          <w:p w14:paraId="65590937" w14:textId="095583CE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</w:p>
          <w:p w14:paraId="23C3673D" w14:textId="18CDD8C8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</w:p>
          <w:p w14:paraId="1A5C43FD" w14:textId="1EE510EE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</w:p>
          <w:p w14:paraId="60A8F68F" w14:textId="08B72C32" w:rsidR="00A63392" w:rsidRPr="00E85FFA" w:rsidRDefault="004C70CC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98528" behindDoc="0" locked="0" layoutInCell="1" allowOverlap="1" wp14:anchorId="4136EC73" wp14:editId="3116A8B6">
                  <wp:simplePos x="0" y="0"/>
                  <wp:positionH relativeFrom="column">
                    <wp:posOffset>90805</wp:posOffset>
                  </wp:positionH>
                  <wp:positionV relativeFrom="paragraph">
                    <wp:posOffset>290195</wp:posOffset>
                  </wp:positionV>
                  <wp:extent cx="819150" cy="642620"/>
                  <wp:effectExtent l="0" t="0" r="0" b="5080"/>
                  <wp:wrapNone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64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D07A7E3" w14:textId="365B716C" w:rsidR="00A63392" w:rsidRPr="00E85FFA" w:rsidRDefault="004C70CC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801600" behindDoc="0" locked="0" layoutInCell="1" allowOverlap="1" wp14:anchorId="767C4347" wp14:editId="4ECF43D2">
                  <wp:simplePos x="0" y="0"/>
                  <wp:positionH relativeFrom="column">
                    <wp:posOffset>1794985</wp:posOffset>
                  </wp:positionH>
                  <wp:positionV relativeFrom="paragraph">
                    <wp:posOffset>261144</wp:posOffset>
                  </wp:positionV>
                  <wp:extent cx="276225" cy="1876743"/>
                  <wp:effectExtent l="0" t="0" r="0" b="0"/>
                  <wp:wrapNone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560" cy="18790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9C0846F" w14:textId="0973B10A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</w:p>
          <w:p w14:paraId="29A56F6A" w14:textId="1B1372AD" w:rsidR="00A63392" w:rsidRPr="00E85FFA" w:rsidRDefault="004C70CC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803648" behindDoc="0" locked="0" layoutInCell="1" allowOverlap="1" wp14:anchorId="3BABEB23" wp14:editId="3EFA91D9">
                  <wp:simplePos x="0" y="0"/>
                  <wp:positionH relativeFrom="column">
                    <wp:posOffset>241300</wp:posOffset>
                  </wp:positionH>
                  <wp:positionV relativeFrom="paragraph">
                    <wp:posOffset>232410</wp:posOffset>
                  </wp:positionV>
                  <wp:extent cx="781050" cy="781050"/>
                  <wp:effectExtent l="0" t="0" r="0" b="0"/>
                  <wp:wrapNone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AB00E39" w14:textId="77777777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</w:p>
          <w:p w14:paraId="2FAC1A65" w14:textId="77777777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</w:p>
          <w:p w14:paraId="13E1B19F" w14:textId="189A6576" w:rsidR="00A63392" w:rsidRPr="00E85FFA" w:rsidRDefault="00A63392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</w:p>
        </w:tc>
        <w:tc>
          <w:tcPr>
            <w:tcW w:w="3487" w:type="dxa"/>
          </w:tcPr>
          <w:p w14:paraId="5467D55C" w14:textId="2851D784" w:rsidR="00A63392" w:rsidRPr="00E85FFA" w:rsidRDefault="004C70CC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99552" behindDoc="0" locked="0" layoutInCell="1" allowOverlap="1" wp14:anchorId="7297CDAE" wp14:editId="06B1A0D6">
                  <wp:simplePos x="0" y="0"/>
                  <wp:positionH relativeFrom="column">
                    <wp:posOffset>-597695</wp:posOffset>
                  </wp:positionH>
                  <wp:positionV relativeFrom="paragraph">
                    <wp:posOffset>2101374</wp:posOffset>
                  </wp:positionV>
                  <wp:extent cx="273685" cy="1855152"/>
                  <wp:effectExtent l="0" t="0" r="0" b="2540"/>
                  <wp:wrapNone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3874" cy="1856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97504" behindDoc="0" locked="0" layoutInCell="1" allowOverlap="1" wp14:anchorId="3E2CE75C" wp14:editId="6D5713DF">
                  <wp:simplePos x="0" y="0"/>
                  <wp:positionH relativeFrom="column">
                    <wp:posOffset>666750</wp:posOffset>
                  </wp:positionH>
                  <wp:positionV relativeFrom="paragraph">
                    <wp:posOffset>1983740</wp:posOffset>
                  </wp:positionV>
                  <wp:extent cx="274955" cy="708025"/>
                  <wp:effectExtent l="0" t="0" r="0" b="0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955" cy="70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96480" behindDoc="0" locked="0" layoutInCell="1" allowOverlap="1" wp14:anchorId="36C888C6" wp14:editId="6916D02B">
                  <wp:simplePos x="0" y="0"/>
                  <wp:positionH relativeFrom="column">
                    <wp:posOffset>349885</wp:posOffset>
                  </wp:positionH>
                  <wp:positionV relativeFrom="paragraph">
                    <wp:posOffset>2653030</wp:posOffset>
                  </wp:positionV>
                  <wp:extent cx="780415" cy="780415"/>
                  <wp:effectExtent l="0" t="0" r="635" b="635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80096" behindDoc="0" locked="0" layoutInCell="1" allowOverlap="1" wp14:anchorId="595FA36F" wp14:editId="1BE89F57">
                  <wp:simplePos x="0" y="0"/>
                  <wp:positionH relativeFrom="column">
                    <wp:posOffset>390525</wp:posOffset>
                  </wp:positionH>
                  <wp:positionV relativeFrom="paragraph">
                    <wp:posOffset>1219200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0" y="1054"/>
                      <wp:lineTo x="0" y="20020"/>
                      <wp:lineTo x="21073" y="20020"/>
                      <wp:lineTo x="21073" y="4215"/>
                      <wp:lineTo x="12644" y="1054"/>
                      <wp:lineTo x="0" y="1054"/>
                    </wp:wrapPolygon>
                  </wp:wrapThrough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87264" behindDoc="0" locked="0" layoutInCell="1" allowOverlap="1" wp14:anchorId="3C35F33C" wp14:editId="4A01E787">
                  <wp:simplePos x="0" y="0"/>
                  <wp:positionH relativeFrom="column">
                    <wp:posOffset>2019935</wp:posOffset>
                  </wp:positionH>
                  <wp:positionV relativeFrom="paragraph">
                    <wp:posOffset>702945</wp:posOffset>
                  </wp:positionV>
                  <wp:extent cx="274320" cy="1971040"/>
                  <wp:effectExtent l="0" t="0" r="0" b="127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1971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88288" behindDoc="0" locked="0" layoutInCell="1" allowOverlap="1" wp14:anchorId="509A3739" wp14:editId="0F607D8B">
                  <wp:simplePos x="0" y="0"/>
                  <wp:positionH relativeFrom="column">
                    <wp:posOffset>1031767</wp:posOffset>
                  </wp:positionH>
                  <wp:positionV relativeFrom="paragraph">
                    <wp:posOffset>818077</wp:posOffset>
                  </wp:positionV>
                  <wp:extent cx="274320" cy="540765"/>
                  <wp:effectExtent l="0" t="94933" r="0" b="87947"/>
                  <wp:wrapNone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2950242">
                            <a:off x="0" y="0"/>
                            <a:ext cx="276688" cy="545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91360" behindDoc="0" locked="0" layoutInCell="1" allowOverlap="1" wp14:anchorId="2FA5724E" wp14:editId="10BB8D4C">
                  <wp:simplePos x="0" y="0"/>
                  <wp:positionH relativeFrom="column">
                    <wp:posOffset>4297045</wp:posOffset>
                  </wp:positionH>
                  <wp:positionV relativeFrom="paragraph">
                    <wp:posOffset>745490</wp:posOffset>
                  </wp:positionV>
                  <wp:extent cx="273685" cy="1419225"/>
                  <wp:effectExtent l="0" t="172720" r="0" b="201295"/>
                  <wp:wrapNone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4028606">
                            <a:off x="0" y="0"/>
                            <a:ext cx="273685" cy="141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94432" behindDoc="0" locked="0" layoutInCell="1" allowOverlap="1" wp14:anchorId="07B0C404" wp14:editId="24DD17EE">
                  <wp:simplePos x="0" y="0"/>
                  <wp:positionH relativeFrom="column">
                    <wp:posOffset>4272915</wp:posOffset>
                  </wp:positionH>
                  <wp:positionV relativeFrom="paragraph">
                    <wp:posOffset>91440</wp:posOffset>
                  </wp:positionV>
                  <wp:extent cx="274955" cy="1409065"/>
                  <wp:effectExtent l="0" t="0" r="0" b="0"/>
                  <wp:wrapNone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955" cy="140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93408" behindDoc="0" locked="0" layoutInCell="1" allowOverlap="1" wp14:anchorId="60F140A0" wp14:editId="326955E7">
                  <wp:simplePos x="0" y="0"/>
                  <wp:positionH relativeFrom="column">
                    <wp:posOffset>2478405</wp:posOffset>
                  </wp:positionH>
                  <wp:positionV relativeFrom="paragraph">
                    <wp:posOffset>332740</wp:posOffset>
                  </wp:positionV>
                  <wp:extent cx="274320" cy="902335"/>
                  <wp:effectExtent l="0" t="0" r="0" b="2222"/>
                  <wp:wrapNone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902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95456" behindDoc="0" locked="0" layoutInCell="1" allowOverlap="1" wp14:anchorId="3CC416B9" wp14:editId="08E0C81A">
                  <wp:simplePos x="0" y="0"/>
                  <wp:positionH relativeFrom="column">
                    <wp:posOffset>3472815</wp:posOffset>
                  </wp:positionH>
                  <wp:positionV relativeFrom="paragraph">
                    <wp:posOffset>-384810</wp:posOffset>
                  </wp:positionV>
                  <wp:extent cx="274320" cy="2971800"/>
                  <wp:effectExtent l="0" t="0" r="0" b="0"/>
                  <wp:wrapNone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4320" cy="297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90336" behindDoc="0" locked="0" layoutInCell="1" allowOverlap="1" wp14:anchorId="38112DC1" wp14:editId="4D3F1A4D">
                  <wp:simplePos x="0" y="0"/>
                  <wp:positionH relativeFrom="column">
                    <wp:posOffset>3145790</wp:posOffset>
                  </wp:positionH>
                  <wp:positionV relativeFrom="paragraph">
                    <wp:posOffset>2135505</wp:posOffset>
                  </wp:positionV>
                  <wp:extent cx="428625" cy="58102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89312" behindDoc="0" locked="0" layoutInCell="1" allowOverlap="1" wp14:anchorId="74E975F2" wp14:editId="073D030E">
                  <wp:simplePos x="0" y="0"/>
                  <wp:positionH relativeFrom="column">
                    <wp:posOffset>3317240</wp:posOffset>
                  </wp:positionH>
                  <wp:positionV relativeFrom="paragraph">
                    <wp:posOffset>2117090</wp:posOffset>
                  </wp:positionV>
                  <wp:extent cx="428625" cy="5810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81120" behindDoc="0" locked="0" layoutInCell="1" allowOverlap="1" wp14:anchorId="4A38DD80" wp14:editId="3FE28D70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404495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804672" behindDoc="0" locked="0" layoutInCell="1" allowOverlap="1" wp14:anchorId="3AFEBCEC" wp14:editId="27747C89">
                  <wp:simplePos x="0" y="0"/>
                  <wp:positionH relativeFrom="column">
                    <wp:posOffset>675005</wp:posOffset>
                  </wp:positionH>
                  <wp:positionV relativeFrom="paragraph">
                    <wp:posOffset>3708400</wp:posOffset>
                  </wp:positionV>
                  <wp:extent cx="647700" cy="571500"/>
                  <wp:effectExtent l="0" t="0" r="0" b="0"/>
                  <wp:wrapNone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2E7117E5" w14:textId="6973B48B" w:rsidR="00A63392" w:rsidRPr="00E85FFA" w:rsidRDefault="004C70CC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92384" behindDoc="0" locked="0" layoutInCell="1" allowOverlap="1" wp14:anchorId="6DE51EF8" wp14:editId="4820B900">
                  <wp:simplePos x="0" y="0"/>
                  <wp:positionH relativeFrom="column">
                    <wp:posOffset>871220</wp:posOffset>
                  </wp:positionH>
                  <wp:positionV relativeFrom="paragraph">
                    <wp:posOffset>440055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0" y="0"/>
                      <wp:lineTo x="0" y="20880"/>
                      <wp:lineTo x="11520" y="20880"/>
                      <wp:lineTo x="20880" y="13680"/>
                      <wp:lineTo x="20880" y="5040"/>
                      <wp:lineTo x="10080" y="0"/>
                      <wp:lineTo x="0" y="0"/>
                    </wp:wrapPolygon>
                  </wp:wrapThrough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82144" behindDoc="0" locked="0" layoutInCell="1" allowOverlap="1" wp14:anchorId="644CF93B" wp14:editId="7F8079D4">
                  <wp:simplePos x="0" y="0"/>
                  <wp:positionH relativeFrom="column">
                    <wp:posOffset>461645</wp:posOffset>
                  </wp:positionH>
                  <wp:positionV relativeFrom="paragraph">
                    <wp:posOffset>1329055</wp:posOffset>
                  </wp:positionV>
                  <wp:extent cx="1542415" cy="804545"/>
                  <wp:effectExtent l="0" t="0" r="635" b="0"/>
                  <wp:wrapThrough wrapText="bothSides">
                    <wp:wrapPolygon edited="0">
                      <wp:start x="0" y="0"/>
                      <wp:lineTo x="0" y="20969"/>
                      <wp:lineTo x="21342" y="20969"/>
                      <wp:lineTo x="21342" y="0"/>
                      <wp:lineTo x="0" y="0"/>
                    </wp:wrapPolygon>
                  </wp:wrapThrough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2415" cy="804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83168" behindDoc="0" locked="0" layoutInCell="1" allowOverlap="1" wp14:anchorId="406167BD" wp14:editId="66AC5ADF">
                  <wp:simplePos x="0" y="0"/>
                  <wp:positionH relativeFrom="column">
                    <wp:posOffset>929005</wp:posOffset>
                  </wp:positionH>
                  <wp:positionV relativeFrom="paragraph">
                    <wp:posOffset>2788285</wp:posOffset>
                  </wp:positionV>
                  <wp:extent cx="571500" cy="571500"/>
                  <wp:effectExtent l="0" t="0" r="0" b="0"/>
                  <wp:wrapThrough wrapText="bothSides">
                    <wp:wrapPolygon edited="0">
                      <wp:start x="4320" y="0"/>
                      <wp:lineTo x="2880" y="11520"/>
                      <wp:lineTo x="0" y="18000"/>
                      <wp:lineTo x="0" y="20880"/>
                      <wp:lineTo x="20880" y="20880"/>
                      <wp:lineTo x="20880" y="18000"/>
                      <wp:lineTo x="18000" y="11520"/>
                      <wp:lineTo x="16560" y="0"/>
                      <wp:lineTo x="4320" y="0"/>
                    </wp:wrapPolygon>
                  </wp:wrapThrough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805696" behindDoc="0" locked="0" layoutInCell="1" allowOverlap="1" wp14:anchorId="4BAF83CA" wp14:editId="6E17FD93">
                  <wp:simplePos x="0" y="0"/>
                  <wp:positionH relativeFrom="column">
                    <wp:posOffset>784860</wp:posOffset>
                  </wp:positionH>
                  <wp:positionV relativeFrom="paragraph">
                    <wp:posOffset>3584575</wp:posOffset>
                  </wp:positionV>
                  <wp:extent cx="781050" cy="781050"/>
                  <wp:effectExtent l="0" t="0" r="0" b="0"/>
                  <wp:wrapNone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802624" behindDoc="0" locked="0" layoutInCell="1" allowOverlap="1" wp14:anchorId="37B7F250" wp14:editId="06F05FCB">
                  <wp:simplePos x="0" y="0"/>
                  <wp:positionH relativeFrom="column">
                    <wp:posOffset>-144145</wp:posOffset>
                  </wp:positionH>
                  <wp:positionV relativeFrom="paragraph">
                    <wp:posOffset>3112135</wp:posOffset>
                  </wp:positionV>
                  <wp:extent cx="275590" cy="1657350"/>
                  <wp:effectExtent l="0" t="0" r="0" b="5080"/>
                  <wp:wrapNone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559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487" w:type="dxa"/>
          </w:tcPr>
          <w:p w14:paraId="43AE6E21" w14:textId="735BE8E6" w:rsidR="00A63392" w:rsidRPr="00E85FFA" w:rsidRDefault="004C70CC" w:rsidP="00A63392">
            <w:pPr>
              <w:spacing w:after="160" w:line="259" w:lineRule="auto"/>
              <w:rPr>
                <w:rFonts w:ascii="Segoe UI" w:eastAsia="Microsoft YaHei" w:hAnsi="Segoe UI" w:cs="Segoe UI"/>
              </w:rPr>
            </w:pPr>
            <w:r w:rsidRPr="00E85FFA">
              <w:rPr>
                <w:rFonts w:ascii="Segoe UI" w:eastAsia="Microsoft YaHei" w:hAnsi="Segoe UI" w:hint="eastAsia"/>
                <w:noProof/>
              </w:rPr>
              <w:drawing>
                <wp:anchor distT="0" distB="0" distL="114300" distR="114300" simplePos="0" relativeHeight="251784192" behindDoc="0" locked="0" layoutInCell="1" allowOverlap="1" wp14:anchorId="32877FA9" wp14:editId="6C30A1CE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600075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527" y="0"/>
                      <wp:lineTo x="0" y="12644"/>
                      <wp:lineTo x="0" y="17385"/>
                      <wp:lineTo x="10010" y="21073"/>
                      <wp:lineTo x="11063" y="21073"/>
                      <wp:lineTo x="15278" y="21073"/>
                      <wp:lineTo x="21073" y="19493"/>
                      <wp:lineTo x="21073" y="3688"/>
                      <wp:lineTo x="5795" y="0"/>
                      <wp:lineTo x="527" y="0"/>
                    </wp:wrapPolygon>
                  </wp:wrapThrough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3806887" w14:textId="77777777" w:rsidR="00EF36FB" w:rsidRPr="00E85FFA" w:rsidRDefault="00EF36FB" w:rsidP="00E85FFA">
      <w:pPr>
        <w:rPr>
          <w:rFonts w:ascii="Segoe UI" w:eastAsia="Microsoft YaHei" w:hAnsi="Segoe UI" w:cs="Segoe UI"/>
        </w:rPr>
      </w:pPr>
    </w:p>
    <w:sectPr w:rsidR="00EF36FB" w:rsidRPr="00E85FFA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84C44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76491"/>
    <w:multiLevelType w:val="hybridMultilevel"/>
    <w:tmpl w:val="A8F2D392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C6B17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32F8B"/>
    <w:multiLevelType w:val="hybridMultilevel"/>
    <w:tmpl w:val="2870D0E8"/>
    <w:lvl w:ilvl="0" w:tplc="1C6A6CFA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 w:hint="default"/>
        <w:b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480E7B"/>
    <w:multiLevelType w:val="hybridMultilevel"/>
    <w:tmpl w:val="C660FA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ED2695"/>
    <w:multiLevelType w:val="hybridMultilevel"/>
    <w:tmpl w:val="D76A91DA"/>
    <w:lvl w:ilvl="0" w:tplc="0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10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3724E"/>
    <w:rsid w:val="00044061"/>
    <w:rsid w:val="00117F3F"/>
    <w:rsid w:val="001C4363"/>
    <w:rsid w:val="002B460E"/>
    <w:rsid w:val="002E5B06"/>
    <w:rsid w:val="00417164"/>
    <w:rsid w:val="00453CA0"/>
    <w:rsid w:val="004C70CC"/>
    <w:rsid w:val="004E1798"/>
    <w:rsid w:val="00743378"/>
    <w:rsid w:val="00835B64"/>
    <w:rsid w:val="008D176F"/>
    <w:rsid w:val="008E6ADC"/>
    <w:rsid w:val="00946287"/>
    <w:rsid w:val="00951F1F"/>
    <w:rsid w:val="009950E6"/>
    <w:rsid w:val="009A6782"/>
    <w:rsid w:val="009B47B4"/>
    <w:rsid w:val="00A63392"/>
    <w:rsid w:val="00A9519C"/>
    <w:rsid w:val="00B16EE3"/>
    <w:rsid w:val="00B426B4"/>
    <w:rsid w:val="00B86102"/>
    <w:rsid w:val="00C22CE1"/>
    <w:rsid w:val="00C64E7C"/>
    <w:rsid w:val="00C67259"/>
    <w:rsid w:val="00CF0D45"/>
    <w:rsid w:val="00D408B8"/>
    <w:rsid w:val="00D60575"/>
    <w:rsid w:val="00DB40B9"/>
    <w:rsid w:val="00DE5FCF"/>
    <w:rsid w:val="00E34C7A"/>
    <w:rsid w:val="00E85FFA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24</cp:revision>
  <dcterms:created xsi:type="dcterms:W3CDTF">2019-04-01T14:56:00Z</dcterms:created>
  <dcterms:modified xsi:type="dcterms:W3CDTF">2020-03-25T10:03:00Z</dcterms:modified>
</cp:coreProperties>
</file>