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E580F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CE580F">
        <w:rPr>
          <w:rFonts w:eastAsia="Microsoft YaHei" w:hint="eastAsia"/>
          <w:b/>
        </w:rPr>
        <w:t xml:space="preserve">DP201 </w:t>
      </w:r>
      <w:r w:rsidRPr="00CE580F">
        <w:rPr>
          <w:rFonts w:eastAsia="Microsoft YaHei" w:hint="eastAsia"/>
          <w:b/>
        </w:rPr>
        <w:t>—</w:t>
      </w:r>
      <w:r w:rsidRPr="00CE580F">
        <w:rPr>
          <w:rFonts w:eastAsia="Microsoft YaHei" w:hint="eastAsia"/>
          <w:b/>
        </w:rPr>
        <w:t xml:space="preserve"> </w:t>
      </w:r>
      <w:r w:rsidRPr="00CE580F">
        <w:rPr>
          <w:rFonts w:eastAsia="Microsoft YaHei" w:hint="eastAsia"/>
          <w:b/>
        </w:rPr>
        <w:t>设计</w:t>
      </w:r>
      <w:r w:rsidRPr="00CE580F">
        <w:rPr>
          <w:rFonts w:eastAsia="Microsoft YaHei" w:hint="eastAsia"/>
          <w:b/>
        </w:rPr>
        <w:t xml:space="preserve"> Azure </w:t>
      </w:r>
      <w:r w:rsidRPr="00CE580F">
        <w:rPr>
          <w:rFonts w:eastAsia="Microsoft YaHei" w:hint="eastAsia"/>
          <w:b/>
        </w:rPr>
        <w:t>数据平台解决方案</w:t>
      </w:r>
      <w:r w:rsidRPr="00CE580F">
        <w:rPr>
          <w:rFonts w:eastAsia="Microsoft YaHei" w:hint="eastAsia"/>
          <w:b/>
        </w:rPr>
        <w:t xml:space="preserve"> </w:t>
      </w:r>
    </w:p>
    <w:p w14:paraId="331BF5DE" w14:textId="1C20D9D0" w:rsidR="009950E6" w:rsidRPr="00CE580F" w:rsidRDefault="009950E6" w:rsidP="00030264">
      <w:pPr>
        <w:pStyle w:val="Heading2"/>
        <w:rPr>
          <w:rFonts w:eastAsia="Microsoft YaHei"/>
        </w:rPr>
      </w:pPr>
      <w:r w:rsidRPr="00CE580F">
        <w:rPr>
          <w:rFonts w:eastAsia="Microsoft YaHei" w:hint="eastAsia"/>
        </w:rPr>
        <w:t>实验</w:t>
      </w:r>
      <w:r w:rsidRPr="00CE580F">
        <w:rPr>
          <w:rFonts w:eastAsia="Microsoft YaHei" w:hint="eastAsia"/>
        </w:rPr>
        <w:t xml:space="preserve"> 3 </w:t>
      </w:r>
      <w:r w:rsidRPr="00CE580F">
        <w:rPr>
          <w:rFonts w:eastAsia="Microsoft YaHei" w:hint="eastAsia"/>
        </w:rPr>
        <w:t>—</w:t>
      </w:r>
      <w:r w:rsidRPr="00CE580F">
        <w:rPr>
          <w:rFonts w:eastAsia="Microsoft YaHei" w:hint="eastAsia"/>
        </w:rPr>
        <w:t xml:space="preserve"> Azure </w:t>
      </w:r>
      <w:r w:rsidRPr="00CE580F">
        <w:rPr>
          <w:rFonts w:eastAsia="Microsoft YaHei" w:hint="eastAsia"/>
        </w:rPr>
        <w:t>实时参考架构</w:t>
      </w:r>
    </w:p>
    <w:p w14:paraId="63EC4749" w14:textId="2959D925" w:rsidR="00030264" w:rsidRPr="00CE580F" w:rsidRDefault="00030264" w:rsidP="009950E6">
      <w:pPr>
        <w:rPr>
          <w:rFonts w:ascii="Segoe UI" w:eastAsia="Microsoft YaHei" w:hAnsi="Segoe UI" w:cs="Segoe UI"/>
        </w:rPr>
      </w:pPr>
    </w:p>
    <w:p w14:paraId="50BEBB50" w14:textId="4D7EC36C" w:rsidR="00DB40B9" w:rsidRPr="00CE580F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CE580F">
        <w:rPr>
          <w:rFonts w:ascii="Segoe UI" w:eastAsia="Microsoft YaHei" w:hAnsi="Segoe UI" w:hint="eastAsia"/>
          <w:b/>
        </w:rPr>
        <w:t>任务</w:t>
      </w:r>
      <w:r w:rsidRPr="00CE580F">
        <w:rPr>
          <w:rFonts w:ascii="Segoe UI" w:eastAsia="Microsoft YaHei" w:hAnsi="Segoe UI" w:hint="eastAsia"/>
          <w:b/>
        </w:rPr>
        <w:t xml:space="preserve"> 1</w:t>
      </w:r>
      <w:r w:rsidRPr="00CE580F">
        <w:rPr>
          <w:rFonts w:ascii="Segoe UI" w:eastAsia="Microsoft YaHei" w:hAnsi="Segoe UI" w:hint="eastAsia"/>
          <w:b/>
        </w:rPr>
        <w:t>：在</w:t>
      </w:r>
      <w:r w:rsidRPr="00CE580F">
        <w:rPr>
          <w:rFonts w:ascii="Segoe UI" w:eastAsia="Microsoft YaHei" w:hAnsi="Segoe UI" w:hint="eastAsia"/>
          <w:b/>
        </w:rPr>
        <w:t xml:space="preserve"> Azure </w:t>
      </w:r>
      <w:r w:rsidRPr="00CE580F">
        <w:rPr>
          <w:rFonts w:ascii="Segoe UI" w:eastAsia="Microsoft YaHei" w:hAnsi="Segoe UI" w:hint="eastAsia"/>
          <w:b/>
        </w:rPr>
        <w:t>中设计实时解决方案</w:t>
      </w:r>
    </w:p>
    <w:p w14:paraId="2DA06273" w14:textId="77777777" w:rsidR="00B86102" w:rsidRPr="00CE580F" w:rsidRDefault="00B8610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</w:p>
    <w:p w14:paraId="175C2E35" w14:textId="028BB710" w:rsidR="001C4363" w:rsidRPr="00CE580F" w:rsidRDefault="004538AF" w:rsidP="00C730B3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CE580F">
        <w:rPr>
          <w:rFonts w:ascii="Segoe UI" w:eastAsia="Microsoft YaHei" w:hAnsi="Segoe UI" w:hint="eastAsia"/>
        </w:rPr>
        <w:t>使用下表记录</w:t>
      </w:r>
      <w:r w:rsidRPr="00CE580F">
        <w:rPr>
          <w:rFonts w:ascii="Segoe UI" w:eastAsia="Microsoft YaHei" w:hAnsi="Segoe UI"/>
        </w:rPr>
        <w:t xml:space="preserve"> </w:t>
      </w:r>
      <w:proofErr w:type="spellStart"/>
      <w:r w:rsidRPr="00CE580F">
        <w:rPr>
          <w:rFonts w:ascii="Segoe UI" w:eastAsia="Microsoft YaHei" w:hAnsi="Segoe UI"/>
        </w:rPr>
        <w:t>AdventureWorks</w:t>
      </w:r>
      <w:proofErr w:type="spellEnd"/>
      <w:r w:rsidRPr="00CE580F">
        <w:rPr>
          <w:rFonts w:ascii="Segoe UI" w:eastAsia="Microsoft YaHei" w:hAnsi="Segoe UI"/>
        </w:rPr>
        <w:t xml:space="preserve"> </w:t>
      </w:r>
      <w:r w:rsidRPr="00CE580F">
        <w:rPr>
          <w:rFonts w:ascii="Segoe UI" w:eastAsia="Microsoft YaHei" w:hAnsi="Segoe UI" w:hint="eastAsia"/>
        </w:rPr>
        <w:t>中企业</w:t>
      </w:r>
      <w:r w:rsidRPr="00CE580F">
        <w:rPr>
          <w:rFonts w:ascii="Segoe UI" w:eastAsia="Microsoft YaHei" w:hAnsi="Segoe UI"/>
        </w:rPr>
        <w:t xml:space="preserve"> BI </w:t>
      </w:r>
      <w:r w:rsidRPr="00CE580F">
        <w:rPr>
          <w:rFonts w:ascii="Segoe UI" w:eastAsia="Microsoft YaHei" w:hAnsi="Segoe UI" w:hint="eastAsia"/>
        </w:rPr>
        <w:t>解决方案中实时处理数据的要求。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500"/>
        <w:gridCol w:w="3118"/>
      </w:tblGrid>
      <w:tr w:rsidR="009950E6" w:rsidRPr="00CE580F" w14:paraId="4273B5F5" w14:textId="77777777" w:rsidTr="00CE580F">
        <w:tc>
          <w:tcPr>
            <w:tcW w:w="985" w:type="dxa"/>
          </w:tcPr>
          <w:p w14:paraId="5C97CED4" w14:textId="3C59228F" w:rsidR="009950E6" w:rsidRPr="00CE580F" w:rsidRDefault="009950E6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9500" w:type="dxa"/>
          </w:tcPr>
          <w:p w14:paraId="46E683D7" w14:textId="0CD2297D" w:rsidR="009950E6" w:rsidRPr="00CE580F" w:rsidRDefault="00946287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3118" w:type="dxa"/>
          </w:tcPr>
          <w:p w14:paraId="145CAD5E" w14:textId="4AB4D7A9" w:rsidR="009950E6" w:rsidRPr="00CE580F" w:rsidRDefault="00DB40B9" w:rsidP="009950E6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技术建议</w:t>
            </w:r>
          </w:p>
        </w:tc>
      </w:tr>
      <w:tr w:rsidR="00C22CE1" w:rsidRPr="00CE580F" w14:paraId="39466078" w14:textId="77777777" w:rsidTr="00CE580F">
        <w:tc>
          <w:tcPr>
            <w:tcW w:w="985" w:type="dxa"/>
          </w:tcPr>
          <w:p w14:paraId="6C18446E" w14:textId="44414388" w:rsidR="00C22CE1" w:rsidRPr="00CE580F" w:rsidRDefault="00DB40B9" w:rsidP="00C22CE1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9500" w:type="dxa"/>
          </w:tcPr>
          <w:p w14:paraId="7A061449" w14:textId="5A2A71B8" w:rsidR="00C22CE1" w:rsidRPr="00CE580F" w:rsidRDefault="00C22CE1" w:rsidP="00DB40B9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CE580F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CE580F" w14:paraId="1041BD2B" w14:textId="77777777" w:rsidTr="00CE580F">
        <w:tc>
          <w:tcPr>
            <w:tcW w:w="985" w:type="dxa"/>
          </w:tcPr>
          <w:p w14:paraId="5BEFBAC0" w14:textId="16C88EF4" w:rsidR="00C22CE1" w:rsidRPr="00CE580F" w:rsidRDefault="00DB40B9" w:rsidP="00C22CE1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9500" w:type="dxa"/>
          </w:tcPr>
          <w:p w14:paraId="16DC4BD1" w14:textId="68984081" w:rsidR="00EA0419" w:rsidRPr="00CE580F" w:rsidRDefault="00EA0419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CE580F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CE580F" w14:paraId="2D70460E" w14:textId="77777777" w:rsidTr="00CE580F">
        <w:tc>
          <w:tcPr>
            <w:tcW w:w="985" w:type="dxa"/>
          </w:tcPr>
          <w:p w14:paraId="4502D285" w14:textId="2720D240" w:rsidR="00D408B8" w:rsidRPr="00CE580F" w:rsidRDefault="00D408B8" w:rsidP="00D408B8">
            <w:pPr>
              <w:rPr>
                <w:rFonts w:ascii="Segoe UI" w:eastAsia="Microsoft YaHei" w:hAnsi="Segoe UI" w:cs="Segoe UI"/>
              </w:rPr>
            </w:pPr>
            <w:r w:rsidRPr="00CE580F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9500" w:type="dxa"/>
          </w:tcPr>
          <w:p w14:paraId="1852FF20" w14:textId="451E1383" w:rsidR="00D408B8" w:rsidRPr="00CE580F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CE580F" w:rsidRDefault="005B38FA" w:rsidP="00EA0419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CE580F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CE580F" w:rsidRDefault="00B86102" w:rsidP="009950E6">
      <w:pPr>
        <w:rPr>
          <w:rFonts w:ascii="Segoe UI" w:eastAsia="Microsoft YaHei" w:hAnsi="Segoe UI" w:cs="Segoe UI"/>
        </w:rPr>
      </w:pPr>
    </w:p>
    <w:bookmarkEnd w:id="0"/>
    <w:p w14:paraId="053D48D3" w14:textId="77777777" w:rsidR="00B86102" w:rsidRPr="00CE580F" w:rsidRDefault="00B86102" w:rsidP="009950E6">
      <w:pPr>
        <w:rPr>
          <w:rFonts w:ascii="Segoe UI" w:eastAsia="Microsoft YaHei" w:hAnsi="Segoe UI" w:cs="Segoe UI"/>
        </w:rPr>
      </w:pPr>
    </w:p>
    <w:sectPr w:rsidR="00B86102" w:rsidRPr="00CE580F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538AF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CE580F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2019-04-01T14:56:00Z</dcterms:created>
  <dcterms:modified xsi:type="dcterms:W3CDTF">2020-03-25T10:01:00Z</dcterms:modified>
</cp:coreProperties>
</file>